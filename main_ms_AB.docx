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m="http://schemas.openxmlformats.org/officeDocument/2006/math" xmlns:a="http://schemas.openxmlformats.org/drawingml/2006/main" xmlns:pic="http://schemas.openxmlformats.org/drawingml/2006/picture" xmlns:a14="http://schemas.microsoft.com/office/drawing/2010/main" mc:Ignorable="w14 wp14">
  <w:body>
    <w:p xmlns:wp14="http://schemas.microsoft.com/office/word/2010/wordml" w14:paraId="0330DF9F" wp14:textId="77777777">
      <w:pPr>
        <w:pStyle w:val="Title"/>
        <w:spacing w:before="480" w:after="240"/>
        <w:rPr/>
      </w:pPr>
      <w:r>
        <w:rPr/>
        <w:t>Models as games: a novel approach for ‘gamesourcing’ parameter data and communicating complex models</w:t>
      </w:r>
    </w:p>
    <w:p xmlns:wp14="http://schemas.microsoft.com/office/word/2010/wordml" w14:paraId="03CDB33B" wp14:textId="77777777">
      <w:pPr>
        <w:pStyle w:val="FirstParagraph"/>
      </w:pPr>
      <w:r w:rsidR="40C6927C">
        <w:rPr/>
        <w:t xml:space="preserve">Jeroen Minderman, A. Bradley Duthie, Isabel L. Jones, Nils </w:t>
      </w:r>
      <w:commentRangeStart w:id="0"/>
      <w:commentRangeStart w:id="890926485"/>
      <w:proofErr w:type="spellStart"/>
      <w:r w:rsidR="40C6927C">
        <w:rPr/>
        <w:t>Bunnefeld</w:t>
      </w:r>
      <w:proofErr w:type="spellEnd"/>
      <w:commentRangeEnd w:id="0"/>
      <w:r>
        <w:commentReference w:id="0"/>
      </w:r>
      <w:commentRangeEnd w:id="890926485"/>
      <w:r>
        <w:rPr>
          <w:rStyle w:val="CommentReference"/>
        </w:rPr>
        <w:commentReference w:id="890926485"/>
      </w:r>
      <w:r>
        <w:rPr/>
      </w:r>
    </w:p>
    <w:p xmlns:wp14="http://schemas.microsoft.com/office/word/2010/wordml" w14:paraId="01F4814F" wp14:textId="77777777">
      <w:pPr>
        <w:pStyle w:val="TextBody"/>
        <w:rPr/>
      </w:pPr>
      <w:r>
        <w:rPr>
          <w:i/>
          <w:iCs/>
        </w:rPr>
        <w:t>Biological &amp; Environmental Sciences, University of Stirling, Stirling, FK9 4LA, UK</w:t>
      </w:r>
    </w:p>
    <w:p xmlns:wp14="http://schemas.microsoft.com/office/word/2010/wordml" w14:paraId="08423271" wp14:textId="77777777">
      <w:pPr>
        <w:pStyle w:val="Heading1"/>
        <w:numPr>
          <w:ilvl w:val="0"/>
          <w:numId w:val="2"/>
        </w:numPr>
        <w:rPr/>
      </w:pPr>
      <w:r>
        <w:rPr/>
        <w:t>Summary</w:t>
      </w:r>
    </w:p>
    <w:p xmlns:wp14="http://schemas.microsoft.com/office/word/2010/wordml" w14:paraId="41EBE4DF" wp14:textId="77777777">
      <w:pPr>
        <w:pStyle w:val="Compact"/>
        <w:numPr>
          <w:ilvl w:val="0"/>
          <w:numId w:val="5"/>
        </w:numPr>
        <w:rPr/>
      </w:pPr>
      <w:r w:rsidR="40C6927C">
        <w:rPr/>
        <w:t xml:space="preserve">Models have become indispensable tools in conservation science in the face of increasingly rapid loss of biodiversity through anthropogenic habitat loss and </w:t>
      </w:r>
      <w:r w:rsidRPr="40C6927C" w:rsidR="40C6927C">
        <w:rPr>
          <w:noProof w:val="0"/>
          <w:lang w:val="en-GB"/>
        </w:rPr>
        <w:t>natural</w:t>
      </w:r>
      <w:r w:rsidR="40C6927C">
        <w:rPr/>
        <w:t xml:space="preserve"> resource exploitation. In addition to their ecological components, accurately representing human decision-making processes in such models is vital to </w:t>
      </w:r>
      <w:proofErr w:type="spellStart"/>
      <w:r w:rsidR="40C6927C">
        <w:rPr/>
        <w:t>maximise</w:t>
      </w:r>
      <w:proofErr w:type="spellEnd"/>
      <w:r w:rsidR="40C6927C">
        <w:rPr/>
        <w:t xml:space="preserve"> their utility. This can be problematic as modelling complexity increases, making them challenging to communicate and </w:t>
      </w:r>
      <w:proofErr w:type="spellStart"/>
      <w:r w:rsidR="40C6927C">
        <w:rPr/>
        <w:t>parameterise</w:t>
      </w:r>
      <w:proofErr w:type="spellEnd"/>
      <w:r w:rsidR="40C6927C">
        <w:rPr/>
        <w:t>.</w:t>
      </w:r>
    </w:p>
    <w:p xmlns:wp14="http://schemas.microsoft.com/office/word/2010/wordml" w14:paraId="01056E95" wp14:textId="77777777">
      <w:pPr>
        <w:pStyle w:val="Compact"/>
        <w:numPr>
          <w:ilvl w:val="0"/>
          <w:numId w:val="3"/>
        </w:numPr>
        <w:rPr/>
      </w:pPr>
      <w:r>
        <w:rPr/>
        <w:t>Games have a long history of being used as science communication tools, but are less widely used as data collection tools, particularly in videogame form. We propose a novel approach to (1) aid communication of complex socio-ecological models, and (2) “gamesource” human decision-making data, by explicitly casting an existing modelling framework as an interactive videogame.</w:t>
      </w:r>
    </w:p>
    <w:p xmlns:wp14="http://schemas.microsoft.com/office/word/2010/wordml" w14:paraId="24F458FD" wp14:textId="77777777">
      <w:pPr>
        <w:pStyle w:val="Compact"/>
        <w:numPr>
          <w:ilvl w:val="0"/>
          <w:numId w:val="3"/>
        </w:numPr>
        <w:rPr/>
      </w:pPr>
      <w:r>
        <w:rPr/>
        <w:t>We present players with a natural resource management game as a front-end to the socio-ecological modelling framework GMSE. Players’ actions replace a model algorithm making management decisions about a population of wild animals, which graze on crops and can thus lower agricultural yield. A number of (non-player) farmers respond through modelled algorithms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xmlns:wp14="http://schemas.microsoft.com/office/word/2010/wordml" w14:paraId="2DF73E89" wp14:textId="77777777">
      <w:pPr>
        <w:pStyle w:val="Compact"/>
        <w:numPr>
          <w:ilvl w:val="0"/>
          <w:numId w:val="3"/>
        </w:numPr>
        <w:rPr/>
      </w:pPr>
      <w:r w:rsidR="40C6927C">
        <w:rPr/>
        <w:t xml:space="preserve">We demonstrate the utility of this approach by collecting and </w:t>
      </w:r>
      <w:r w:rsidRPr="40C6927C" w:rsidR="40C6927C">
        <w:rPr>
          <w:noProof w:val="0"/>
          <w:lang w:val="en-US"/>
        </w:rPr>
        <w:t>analysing</w:t>
      </w:r>
      <w:r w:rsidR="40C6927C">
        <w:rPr/>
        <w:t xml:space="preserve"> game play data from a sample of trial plays, in which we systematically vary two model parameters, and allowing trial players to interact with the model through the game interface. As an illustration, we show how variations in land ownership and the number of farmers in the system </w:t>
      </w:r>
      <w:proofErr w:type="gramStart"/>
      <w:r w:rsidR="40C6927C">
        <w:rPr/>
        <w:t>affects</w:t>
      </w:r>
      <w:proofErr w:type="gramEnd"/>
      <w:r w:rsidR="40C6927C">
        <w:rPr/>
        <w:t xml:space="preserve"> decision-making patterns as well as population trajectories (extinction probabilities).</w:t>
      </w:r>
    </w:p>
    <w:p xmlns:wp14="http://schemas.microsoft.com/office/word/2010/wordml" w14:paraId="7E413C57" wp14:textId="77777777">
      <w:pPr>
        <w:pStyle w:val="Compact"/>
        <w:numPr>
          <w:ilvl w:val="0"/>
          <w:numId w:val="3"/>
        </w:numPr>
        <w:rPr/>
      </w:pPr>
      <w:r>
        <w:rPr/>
        <w:t>We discuss the potential and limitations of this model-game approach in the light of trial player feedback received. In particular, we highlight how a common concern about the game framework (perceived lack of “realism” or relevance to a specific context) are actually criticisms of the underlying model, as opposed to the game itself. This further highlights both the parallels between games and models, as well as the utility of model-games to aid in communicating complex models. We conclude that videogames may be an effective tool for conservation and natural resource management, and that although they provide a promising means to collect data on human decision-making, it is vital to carefully consider both external validity and potential biases when doing so.</w:t>
      </w:r>
      <w:bookmarkStart w:name="summary" w:id="206116136"/>
      <w:bookmarkEnd w:id="206116136"/>
    </w:p>
    <w:p xmlns:wp14="http://schemas.microsoft.com/office/word/2010/wordml" w14:paraId="3E7A9F1C" wp14:textId="77777777">
      <w:pPr>
        <w:pStyle w:val="Heading1"/>
        <w:numPr>
          <w:ilvl w:val="0"/>
          <w:numId w:val="2"/>
        </w:numPr>
        <w:rPr/>
      </w:pPr>
      <w:r>
        <w:rPr/>
        <w:t>Introduction</w:t>
      </w:r>
    </w:p>
    <w:p xmlns:wp14="http://schemas.microsoft.com/office/word/2010/wordml" w14:paraId="04256914" wp14:textId="138BC782">
      <w:pPr>
        <w:pStyle w:val="FirstParagraph"/>
      </w:pPr>
      <w:r w:rsidR="2611DE96">
        <w:rPr/>
        <w:t>In recent years, the use and application of models</w:t>
      </w:r>
      <w:r>
        <w:rPr>
          <w:rStyle w:val="FootnoteAnchor"/>
        </w:rPr>
        <w:footnoteReference w:id="2"/>
      </w:r>
      <w:r w:rsidR="2611DE96">
        <w:rPr/>
        <w:t xml:space="preserve"> has become widespread and indispensable in conservation science, ranging from demonstrating the likely effects of climate change on biodiversity (</w:t>
      </w:r>
      <w:hyperlink w:anchor="ref-ipcc2021">
        <w:r w:rsidR="2611DE96">
          <w:rPr>
            <w:rStyle w:val="InternetLink"/>
          </w:rPr>
          <w:t>IPCC 2021</w:t>
        </w:r>
      </w:hyperlink>
      <w:r w:rsidR="2611DE96">
        <w:rPr/>
        <w:t xml:space="preserve">) </w:t>
      </w:r>
      <w:r w:rsidR="2611DE96">
        <w:rPr/>
        <w:t xml:space="preserve">to</w:t>
      </w:r>
      <w:r w:rsidR="2611DE96">
        <w:rPr/>
        <w:t xml:space="preserve"> </w:t>
      </w:r>
      <w:r w:rsidR="2611DE96">
        <w:rPr/>
        <w:t xml:space="preserve">supporting</w:t>
      </w:r>
      <w:r w:rsidR="2611DE96">
        <w:rPr/>
        <w:t xml:space="preserve"> the understanding of fundamental processes in natural resource management (e.g. </w:t>
      </w:r>
      <w:hyperlink w:anchor="ref-schlüter2012">
        <w:r w:rsidR="2611DE96">
          <w:rPr>
            <w:rStyle w:val="InternetLink"/>
          </w:rPr>
          <w:t>Schlüter et al. 2012</w:t>
        </w:r>
      </w:hyperlink>
      <w:r w:rsidR="2611DE96">
        <w:rPr/>
        <w:t xml:space="preserve">; </w:t>
      </w:r>
      <w:hyperlink w:anchor="ref-fryxell2010">
        <w:r w:rsidR="2611DE96">
          <w:rPr>
            <w:rStyle w:val="InternetLink"/>
          </w:rPr>
          <w:t>Fryxell et al. 2010</w:t>
        </w:r>
      </w:hyperlink>
      <w:r w:rsidR="2611DE96">
        <w:rPr/>
        <w:t xml:space="preserve">; </w:t>
      </w:r>
      <w:hyperlink w:anchor="ref-cusack2020">
        <w:r w:rsidR="2611DE96">
          <w:rPr>
            <w:rStyle w:val="InternetLink"/>
          </w:rPr>
          <w:t>Cusack et al. 2020</w:t>
        </w:r>
      </w:hyperlink>
      <w:r w:rsidR="2611DE96">
        <w:rPr/>
        <w:t>). Given the continued rapid global loss of biodiversity (</w:t>
      </w:r>
      <w:hyperlink w:anchor="ref-ceballos2015">
        <w:r w:rsidR="2611DE96">
          <w:rPr>
            <w:rStyle w:val="InternetLink"/>
          </w:rPr>
          <w:t>Ceballos et al. 2015</w:t>
        </w:r>
      </w:hyperlink>
      <w:r w:rsidR="2611DE96">
        <w:rPr/>
        <w:t xml:space="preserve">; </w:t>
      </w:r>
      <w:hyperlink w:anchor="ref-ceballos2017">
        <w:r w:rsidR="2611DE96">
          <w:rPr>
            <w:rStyle w:val="InternetLink"/>
          </w:rPr>
          <w:t>Ceballos, Ehrlich, and Dirzo 2017</w:t>
        </w:r>
      </w:hyperlink>
      <w:r w:rsidR="2611DE96">
        <w:rPr/>
        <w:t xml:space="preserve">), understanding the mechanisms and consequences of such loss is vital for long-term sustainability. Although </w:t>
      </w:r>
      <w:r w:rsidR="2611DE96">
        <w:rPr/>
        <w:t xml:space="preserve">a number of</w:t>
      </w:r>
      <w:r w:rsidR="2611DE96">
        <w:rPr/>
        <w:t xml:space="preserve"> drivers of biodiversity loss have been identified (e.g. </w:t>
      </w:r>
      <w:hyperlink w:anchor="ref-maxwell2016a">
        <w:r w:rsidR="2611DE96">
          <w:rPr>
            <w:rStyle w:val="InternetLink"/>
          </w:rPr>
          <w:t>Maxwell et al. 2016</w:t>
        </w:r>
      </w:hyperlink>
      <w:r w:rsidR="2611DE96">
        <w:rPr/>
        <w:t xml:space="preserve">), one of the most prevalent and widespread is human exploitation of habitats and natural resources, both directly (</w:t>
      </w:r>
      <w:r w:rsidR="2611DE96">
        <w:rPr/>
        <w:t xml:space="preserve">e.g.</w:t>
      </w:r>
      <w:r w:rsidR="2611DE96">
        <w:rPr/>
        <w:t xml:space="preserve"> through hunting or habitat loss to agriculture) or indirectly (</w:t>
      </w:r>
      <w:r w:rsidR="2611DE96">
        <w:rPr/>
        <w:t xml:space="preserve">e.g.</w:t>
      </w:r>
      <w:r w:rsidR="2611DE96">
        <w:rPr/>
        <w:t xml:space="preserve"> through international trade in natural resources) (e.g. </w:t>
      </w:r>
      <w:hyperlink w:anchor="ref-wilting2017">
        <w:r w:rsidR="2611DE96">
          <w:rPr>
            <w:rStyle w:val="InternetLink"/>
          </w:rPr>
          <w:t>Wilting et al. 2017</w:t>
        </w:r>
      </w:hyperlink>
      <w:r w:rsidR="2611DE96">
        <w:rPr/>
        <w:t xml:space="preserve">). Because resource use is fundamentally driven by economic and social processes, it has long been </w:t>
      </w:r>
      <w:r w:rsidR="2611DE96">
        <w:rPr/>
        <w:t>recognised</w:t>
      </w:r>
      <w:r w:rsidR="2611DE96">
        <w:rPr/>
        <w:t xml:space="preserve"> that </w:t>
      </w:r>
      <w:r w:rsidR="2611DE96">
        <w:rPr/>
        <w:t>accurate</w:t>
      </w:r>
      <w:r w:rsidR="2611DE96">
        <w:rPr/>
        <w:t xml:space="preserve"> predictions thereof are reliant as much on understanding human </w:t>
      </w:r>
      <w:r w:rsidR="2611DE96">
        <w:rPr/>
        <w:t>behaviour</w:t>
      </w:r>
      <w:r w:rsidR="2611DE96">
        <w:rPr/>
        <w:t xml:space="preserve"> and decision-making (</w:t>
      </w:r>
      <w:hyperlink w:anchor="ref-milner-gulland2012">
        <w:r w:rsidR="2611DE96">
          <w:rPr>
            <w:rStyle w:val="InternetLink"/>
          </w:rPr>
          <w:t>Milner-Gulland 2012</w:t>
        </w:r>
      </w:hyperlink>
      <w:r w:rsidR="2611DE96">
        <w:rPr/>
        <w:t xml:space="preserve">; </w:t>
      </w:r>
      <w:hyperlink w:anchor="ref-schlüter2012">
        <w:r w:rsidR="2611DE96">
          <w:rPr>
            <w:rStyle w:val="InternetLink"/>
          </w:rPr>
          <w:t>Schlüter et al. 2012</w:t>
        </w:r>
      </w:hyperlink>
      <w:r w:rsidR="2611DE96">
        <w:rPr/>
        <w:t xml:space="preserve">) </w:t>
      </w:r>
      <w:r w:rsidR="2611DE96">
        <w:rPr/>
        <w:t>as</w:t>
      </w:r>
      <w:r w:rsidR="2611DE96">
        <w:rPr/>
        <w:t xml:space="preserve"> on understanding resource dynamics. Thus, the development of socio-ecological models in which natural resource dynamics and human decision making interact is becoming increasingly urgent.</w:t>
      </w:r>
    </w:p>
    <w:p xmlns:wp14="http://schemas.microsoft.com/office/word/2010/wordml" w14:paraId="1C353713" wp14:textId="50363E18">
      <w:pPr>
        <w:pStyle w:val="TextBody"/>
      </w:pPr>
      <w:r w:rsidR="2611DE96">
        <w:rPr/>
        <w:t xml:space="preserve">Cutting-edge modelling approaches have made significant progress towards this goal. For example, </w:t>
      </w:r>
      <w:hyperlink w:anchor="ref-orach2020">
        <w:r w:rsidRPr="2611DE96" w:rsidR="2611DE96">
          <w:rPr>
            <w:rStyle w:val="InternetLink"/>
          </w:rPr>
          <w:t>Orach, Duit, and Schlüter</w:t>
        </w:r>
      </w:hyperlink>
      <w:r w:rsidR="2611DE96">
        <w:rPr/>
        <w:t xml:space="preserve"> (</w:t>
      </w:r>
      <w:hyperlink w:anchor="ref-orach2020">
        <w:r w:rsidRPr="2611DE96" w:rsidR="2611DE96">
          <w:rPr>
            <w:rStyle w:val="InternetLink"/>
          </w:rPr>
          <w:t>2020</w:t>
        </w:r>
      </w:hyperlink>
      <w:r w:rsidR="2611DE96">
        <w:rPr/>
        <w:t xml:space="preserve">) </w:t>
      </w:r>
      <w:proofErr w:type="gramStart"/>
      <w:r w:rsidR="2611DE96">
        <w:rPr/>
        <w:t>used</w:t>
      </w:r>
      <w:proofErr w:type="gramEnd"/>
      <w:r w:rsidR="2611DE96">
        <w:rPr/>
        <w:t xml:space="preserve"> an agent-based model to show how coalitions of interest groups can </w:t>
      </w:r>
      <w:proofErr w:type="spellStart"/>
      <w:r w:rsidR="2611DE96">
        <w:rPr/>
        <w:t>stabilise</w:t>
      </w:r>
      <w:proofErr w:type="spellEnd"/>
      <w:r w:rsidR="2611DE96">
        <w:rPr/>
        <w:t xml:space="preserve"> natural resource dynamics, whereas </w:t>
      </w:r>
      <w:hyperlink w:anchor="ref-cusack2020">
        <w:r w:rsidRPr="2611DE96" w:rsidR="2611DE96">
          <w:rPr>
            <w:rStyle w:val="InternetLink"/>
          </w:rPr>
          <w:t>Cusack et al.</w:t>
        </w:r>
      </w:hyperlink>
      <w:r w:rsidR="2611DE96">
        <w:rPr/>
        <w:t xml:space="preserve"> (</w:t>
      </w:r>
      <w:hyperlink w:anchor="ref-cusack2020">
        <w:r w:rsidRPr="2611DE96" w:rsidR="2611DE96">
          <w:rPr>
            <w:rStyle w:val="InternetLink"/>
          </w:rPr>
          <w:t>2020</w:t>
        </w:r>
      </w:hyperlink>
      <w:r w:rsidR="2611DE96">
        <w:rPr/>
        <w:t xml:space="preserve">) </w:t>
      </w:r>
      <w:proofErr w:type="gramStart"/>
      <w:r w:rsidR="2611DE96">
        <w:rPr/>
        <w:t>used</w:t>
      </w:r>
      <w:proofErr w:type="gramEnd"/>
      <w:r w:rsidR="2611DE96">
        <w:rPr/>
        <w:t xml:space="preserve"> a novel agent-based modelling framework (</w:t>
      </w:r>
      <w:hyperlink w:anchor="ref-duthie2018">
        <w:r w:rsidRPr="2611DE96" w:rsidR="2611DE96">
          <w:rPr>
            <w:rStyle w:val="InternetLink"/>
          </w:rPr>
          <w:t>Duthie et al. 2018</w:t>
        </w:r>
      </w:hyperlink>
      <w:r w:rsidR="2611DE96">
        <w:rPr/>
        <w:t xml:space="preserve">) </w:t>
      </w:r>
      <w:proofErr w:type="gramStart"/>
      <w:r w:rsidR="2611DE96">
        <w:rPr/>
        <w:t>to</w:t>
      </w:r>
      <w:proofErr w:type="gramEnd"/>
      <w:r w:rsidR="2611DE96">
        <w:rPr/>
        <w:t xml:space="preserve">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sidRPr="2611DE96" w:rsidR="2611DE96">
          <w:rPr>
            <w:rStyle w:val="InternetLink"/>
          </w:rPr>
          <w:t>Grimm et al. 2006</w:t>
        </w:r>
      </w:hyperlink>
      <w:r w:rsidR="2611DE96">
        <w:rPr/>
        <w:t xml:space="preserve">). This is particularly important for models of resource use in socio-ecological systems, as they are often specifically intended for use by managers or stakeholders who may </w:t>
      </w:r>
      <w:commentRangeStart w:id="1443198242"/>
      <w:r w:rsidR="2611DE96">
        <w:rPr/>
        <w:t xml:space="preserve">lack </w:t>
      </w:r>
      <w:commentRangeEnd w:id="1443198242"/>
      <w:r>
        <w:rPr>
          <w:rStyle w:val="CommentReference"/>
        </w:rPr>
        <w:commentReference w:id="1443198242"/>
      </w:r>
      <w:r w:rsidR="2611DE96">
        <w:rPr/>
        <w:t xml:space="preserve">technical expertise. Much has been said about improving the uptake of models in such settings (e.g. </w:t>
      </w:r>
      <w:hyperlink w:anchor="ref-bunnefeld2015">
        <w:r w:rsidRPr="2611DE96" w:rsidR="2611DE96">
          <w:rPr>
            <w:rStyle w:val="InternetLink"/>
          </w:rPr>
          <w:t>Bunnefeld, Nicholson, and Milner-Gulland 2015</w:t>
        </w:r>
      </w:hyperlink>
      <w:r w:rsidR="2611DE96">
        <w:rPr/>
        <w:t xml:space="preserve">; </w:t>
      </w:r>
      <w:hyperlink w:anchor="ref-addison2013">
        <w:r w:rsidRPr="2611DE96" w:rsidR="2611DE96">
          <w:rPr>
            <w:rStyle w:val="InternetLink"/>
          </w:rPr>
          <w:t>Addison et al. 2013</w:t>
        </w:r>
      </w:hyperlink>
      <w:r w:rsidR="2611DE96">
        <w:rPr/>
        <w:t xml:space="preserve">; </w:t>
      </w:r>
      <w:hyperlink w:anchor="ref-schuwirth2019">
        <w:r w:rsidRPr="2611DE96" w:rsidR="2611DE96">
          <w:rPr>
            <w:rStyle w:val="InternetLink"/>
          </w:rPr>
          <w:t>Schuwirth et al. 2019</w:t>
        </w:r>
      </w:hyperlink>
      <w:r w:rsidR="2611DE96">
        <w:rPr/>
        <w:t xml:space="preserve">; </w:t>
      </w:r>
      <w:hyperlink w:anchor="ref-will2021">
        <w:r w:rsidRPr="2611DE96" w:rsidR="2611DE96">
          <w:rPr>
            <w:rStyle w:val="InternetLink"/>
          </w:rPr>
          <w:t>Will et al. 2021</w:t>
        </w:r>
      </w:hyperlink>
      <w:r w:rsidR="2611DE96">
        <w:rPr/>
        <w:t xml:space="preserve">), and detailed documentation of the purpose, </w:t>
      </w:r>
      <w:proofErr w:type="spellStart"/>
      <w:r w:rsidR="2611DE96">
        <w:rPr/>
        <w:t>organisation</w:t>
      </w:r>
      <w:proofErr w:type="spellEnd"/>
      <w:r w:rsidR="2611DE96">
        <w:rPr/>
        <w:t xml:space="preserve"> and predictions has been highlighted as particularly important (</w:t>
      </w:r>
      <w:hyperlink w:anchor="ref-grimm2020">
        <w:r w:rsidRPr="2611DE96" w:rsidR="2611DE96">
          <w:rPr>
            <w:rStyle w:val="InternetLink"/>
          </w:rPr>
          <w:t>Grimm et al. 2020</w:t>
        </w:r>
      </w:hyperlink>
      <w:r w:rsidR="2611DE96">
        <w:rPr/>
        <w:t>). Even so, often the evidence for practical uptake of many models is limited (</w:t>
      </w:r>
      <w:hyperlink w:anchor="ref-addison2013">
        <w:r w:rsidRPr="2611DE96" w:rsidR="2611DE96">
          <w:rPr>
            <w:rStyle w:val="InternetLink"/>
          </w:rPr>
          <w:t>Addison et al. 2013</w:t>
        </w:r>
      </w:hyperlink>
      <w:r w:rsidR="2611DE96">
        <w:rPr/>
        <w:t xml:space="preserve">; </w:t>
      </w:r>
      <w:hyperlink w:anchor="ref-bunnefeld2015">
        <w:r w:rsidRPr="2611DE96" w:rsidR="2611DE96">
          <w:rPr>
            <w:rStyle w:val="InternetLink"/>
          </w:rPr>
          <w:t>Bunnefeld, Nicholson, and Milner-Gulland 2015</w:t>
        </w:r>
      </w:hyperlink>
      <w:r w:rsidR="2611DE96">
        <w:rPr/>
        <w:t xml:space="preserve">; </w:t>
      </w:r>
      <w:hyperlink w:anchor="ref-zasada2017">
        <w:r w:rsidRPr="2611DE96" w:rsidR="2611DE96">
          <w:rPr>
            <w:rStyle w:val="InternetLink"/>
          </w:rPr>
          <w:t>Zasada et al. 2017</w:t>
        </w:r>
      </w:hyperlink>
      <w:r w:rsidR="2611DE96">
        <w:rPr/>
        <w:t xml:space="preserve">). Second, their complexity implies the need for extensive data to </w:t>
      </w:r>
      <w:proofErr w:type="spellStart"/>
      <w:r w:rsidR="2611DE96">
        <w:rPr/>
        <w:t>parameterise</w:t>
      </w:r>
      <w:proofErr w:type="spellEnd"/>
      <w:r w:rsidR="2611DE96">
        <w:rPr/>
        <w:t xml:space="preserve"> them effectively. In terms of socio-ecological systems, while data to </w:t>
      </w:r>
      <w:proofErr w:type="spellStart"/>
      <w:r w:rsidR="2611DE96">
        <w:rPr/>
        <w:t>parameterise</w:t>
      </w:r>
      <w:proofErr w:type="spellEnd"/>
      <w:r w:rsidR="2611DE96">
        <w:rPr/>
        <w:t xml:space="preserve"> the ecological component are often relatively easily available, the human decision-making components are often based on limited theory and lack a general empirical basis (</w:t>
      </w:r>
      <w:hyperlink w:anchor="ref-groeneveld2017">
        <w:r w:rsidRPr="2611DE96" w:rsidR="2611DE96">
          <w:rPr>
            <w:rStyle w:val="InternetLink"/>
          </w:rPr>
          <w:t>Groeneveld et al. 2017</w:t>
        </w:r>
      </w:hyperlink>
      <w:r w:rsidR="2611DE96">
        <w:rPr/>
        <w:t xml:space="preserve">; </w:t>
      </w:r>
      <w:hyperlink w:anchor="ref-schwarz2020">
        <w:r w:rsidRPr="2611DE96" w:rsidR="2611DE96">
          <w:rPr>
            <w:rStyle w:val="InternetLink"/>
          </w:rPr>
          <w:t>Schwarz et al. 2020</w:t>
        </w:r>
      </w:hyperlink>
      <w:r w:rsidR="2611DE96">
        <w:rPr/>
        <w:t>). Not only may this lead to limited predictive power,</w:t>
      </w:r>
      <w:ins w:author="Adrian Bach" w:date="2021-09-20T13:04:23.712Z" w:id="428847254">
        <w:r w:rsidR="2611DE96">
          <w:t xml:space="preserve"> but?</w:t>
        </w:r>
      </w:ins>
      <w:r w:rsidR="2611DE96">
        <w:rPr/>
        <w:t xml:space="preserve"> a perceived lack of empirical basis may</w:t>
      </w:r>
      <w:ins w:author="Adrian Bach" w:date="2021-09-20T13:04:53.862Z" w:id="1242084953">
        <w:r w:rsidR="2611DE96">
          <w:t xml:space="preserve"> also?</w:t>
        </w:r>
      </w:ins>
      <w:r w:rsidR="2611DE96">
        <w:rPr/>
        <w:t xml:space="preserve"> negatively affect their acceptance by stakeholders (cf. model “quality” as in </w:t>
      </w:r>
      <w:hyperlink w:anchor="ref-kolkman2016">
        <w:r w:rsidRPr="2611DE96" w:rsidR="2611DE96">
          <w:rPr>
            <w:rStyle w:val="InternetLink"/>
          </w:rPr>
          <w:t>Kolkman et al. 2016</w:t>
        </w:r>
      </w:hyperlink>
      <w:r w:rsidR="2611DE96">
        <w:rPr/>
        <w:t xml:space="preserve">). To </w:t>
      </w:r>
      <w:proofErr w:type="spellStart"/>
      <w:r w:rsidR="2611DE96">
        <w:rPr/>
        <w:t>maximise</w:t>
      </w:r>
      <w:proofErr w:type="spellEnd"/>
      <w:r w:rsidR="2611DE96">
        <w:rPr/>
        <w:t xml:space="preserve"> the adoption of complex socio-ecological models as management tools, both appropriate representation of human decision-making and effective communication are therefore key.</w:t>
      </w:r>
    </w:p>
    <w:p xmlns:wp14="http://schemas.microsoft.com/office/word/2010/wordml" w14:paraId="2CCDB5D7" wp14:textId="77777777">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with recent work starting to leverage online and video games (</w:t>
      </w:r>
      <w:hyperlink w:anchor="ref-oultram2013">
        <w:r>
          <w:rPr>
            <w:rStyle w:val="InternetLink"/>
          </w:rPr>
          <w:t>Oultram 2013</w:t>
        </w:r>
      </w:hyperlink>
      <w:r>
        <w:rPr/>
        <w:t xml:space="preserve">; </w:t>
      </w:r>
      <w:hyperlink w:anchor="ref-pérez2014">
        <w:r>
          <w:rPr>
            <w:rStyle w:val="InternetLink"/>
          </w:rPr>
          <w:t>Pérez and Guzmán-Duque 2014</w:t>
        </w:r>
      </w:hyperlink>
      <w:r>
        <w:rPr/>
        <w:t xml:space="preserve">; </w:t>
      </w:r>
      <w:hyperlink w:anchor="ref-fjaellingsdal2019">
        <w:r>
          <w:rPr>
            <w:rStyle w:val="InternetLink"/>
          </w:rPr>
          <w:t>Fjaellingsdal and Kloeckner 2019</w:t>
        </w:r>
      </w:hyperlink>
      <w:r>
        <w:rPr/>
        <w:t xml:space="preserve">; </w:t>
      </w:r>
      <w:hyperlink w:anchor="ref-crowley2021">
        <w:r>
          <w:rPr>
            <w:rStyle w:val="InternetLink"/>
          </w:rPr>
          <w:t>Crowley, Silk, and Crowley 2021</w:t>
        </w:r>
      </w:hyperlink>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xmlns:wp14="http://schemas.microsoft.com/office/word/2010/wordml" w14:paraId="7D5268D0" wp14:textId="77777777">
      <w:pPr>
        <w:pStyle w:val="TextBody"/>
      </w:pPr>
      <w:r w:rsidR="2611DE96">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sidR="2611DE96">
          <w:rPr>
            <w:rStyle w:val="InternetLink"/>
          </w:rPr>
          <w:t>Meinzen-Dick et al. 2016</w:t>
        </w:r>
      </w:hyperlink>
      <w:r w:rsidR="2611DE96">
        <w:rPr/>
        <w:t xml:space="preserve">; </w:t>
      </w:r>
      <w:hyperlink w:anchor="ref-villamor2016">
        <w:r w:rsidR="2611DE96">
          <w:rPr>
            <w:rStyle w:val="InternetLink"/>
          </w:rPr>
          <w:t>Villamor and Badmos 2016</w:t>
        </w:r>
      </w:hyperlink>
      <w:r w:rsidR="2611DE96">
        <w:rPr/>
        <w:t xml:space="preserve">; </w:t>
      </w:r>
      <w:hyperlink w:anchor="ref-rakotonarivo2021">
        <w:r w:rsidR="2611DE96">
          <w:rPr>
            <w:rStyle w:val="InternetLink"/>
          </w:rPr>
          <w:t>S. Rakotonarivo et al. 2021</w:t>
        </w:r>
      </w:hyperlink>
      <w:r w:rsidR="2611DE96">
        <w:rPr/>
        <w:t xml:space="preserve">; </w:t>
      </w:r>
      <w:hyperlink w:anchor="ref-rakotonarivo2021a">
        <w:r w:rsidR="2611DE96">
          <w:rPr>
            <w:rStyle w:val="InternetLink"/>
          </w:rPr>
          <w:t>O. S. Rakotonarivo et al. 2021</w:t>
        </w:r>
      </w:hyperlink>
      <w:r w:rsidR="2611DE96">
        <w:rPr/>
        <w:t xml:space="preserve">) </w:t>
      </w:r>
      <w:proofErr w:type="gramStart"/>
      <w:r w:rsidR="2611DE96">
        <w:rPr/>
        <w:t>on</w:t>
      </w:r>
      <w:proofErr w:type="gramEnd"/>
      <w:r w:rsidR="2611DE96">
        <w:rPr/>
        <w:t xml:space="preserve"> what affects decision-making in socio-ecological systems. A less well-explored potential of using this approach is using in-game decisions directly as a “big data” source to improve the </w:t>
      </w:r>
      <w:proofErr w:type="spellStart"/>
      <w:r w:rsidR="2611DE96">
        <w:rPr/>
        <w:t>parameterisation</w:t>
      </w:r>
      <w:proofErr w:type="spellEnd"/>
      <w:r w:rsidR="2611DE96">
        <w:rPr/>
        <w:t xml:space="preserve"> of the underlying model itself. Many existing models represent human decision-making by relatively crude algorithms (</w:t>
      </w:r>
      <w:proofErr w:type="gramStart"/>
      <w:r w:rsidR="2611DE96">
        <w:rPr/>
        <w:t>e.g.</w:t>
      </w:r>
      <w:proofErr w:type="gramEnd"/>
      <w:r w:rsidR="2611DE96">
        <w:rPr/>
        <w:t xml:space="preserve"> fully rational utility </w:t>
      </w:r>
      <w:proofErr w:type="spellStart"/>
      <w:r w:rsidR="2611DE96">
        <w:rPr/>
        <w:t>maximisation</w:t>
      </w:r>
      <w:proofErr w:type="spellEnd"/>
      <w:r w:rsidR="2611DE96">
        <w:rPr/>
        <w:t>) despite widespread recognition that this does not reflect real-world decision-making (</w:t>
      </w:r>
      <w:hyperlink w:anchor="ref-groeneveld2017">
        <w:r w:rsidR="2611DE96">
          <w:rPr>
            <w:rStyle w:val="InternetLink"/>
          </w:rPr>
          <w:t>Groeneveld et al. 2017</w:t>
        </w:r>
      </w:hyperlink>
      <w:r w:rsidR="2611DE96">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3"/>
      </w:r>
      <w:r w:rsidR="2611DE96">
        <w:rPr/>
        <w:t>. It is notable that this “</w:t>
      </w:r>
      <w:proofErr w:type="spellStart"/>
      <w:r w:rsidR="2611DE96">
        <w:rPr/>
        <w:t>gamesourcing</w:t>
      </w:r>
      <w:proofErr w:type="spellEnd"/>
      <w:r w:rsidR="2611DE96">
        <w:rPr/>
        <w:t>” or “</w:t>
      </w:r>
      <w:proofErr w:type="spellStart"/>
      <w:r w:rsidR="2611DE96">
        <w:rPr/>
        <w:t>Gamorithm</w:t>
      </w:r>
      <w:proofErr w:type="spellEnd"/>
      <w:r w:rsidR="2611DE96">
        <w:rPr/>
        <w:t>” (</w:t>
      </w:r>
      <w:hyperlink w:anchor="ref-sipper2020">
        <w:r w:rsidR="2611DE96">
          <w:rPr>
            <w:rStyle w:val="InternetLink"/>
          </w:rPr>
          <w:t>Sipper and Moore 2020</w:t>
        </w:r>
      </w:hyperlink>
      <w:r w:rsidR="2611DE96">
        <w:rPr/>
        <w:t xml:space="preserve">) </w:t>
      </w:r>
      <w:proofErr w:type="gramStart"/>
      <w:r w:rsidR="2611DE96">
        <w:rPr/>
        <w:t>approach</w:t>
      </w:r>
      <w:proofErr w:type="gramEnd"/>
      <w:r w:rsidR="2611DE96">
        <w:rPr/>
        <w:t xml:space="preserve"> has already been widely used in </w:t>
      </w:r>
      <w:proofErr w:type="gramStart"/>
      <w:r w:rsidR="2611DE96">
        <w:rPr/>
        <w:t>a number of</w:t>
      </w:r>
      <w:proofErr w:type="gramEnd"/>
      <w:r w:rsidR="2611DE96">
        <w:rPr/>
        <w:t xml:space="preserve"> other fields (</w:t>
      </w:r>
      <w:proofErr w:type="gramStart"/>
      <w:r w:rsidR="2611DE96">
        <w:rPr/>
        <w:t>e.g.</w:t>
      </w:r>
      <w:proofErr w:type="gramEnd"/>
      <w:r w:rsidR="2611DE96">
        <w:rPr/>
        <w:t> </w:t>
      </w:r>
      <w:commentRangeStart w:id="1035471489"/>
      <w:r w:rsidR="2611DE96">
        <w:rPr/>
        <w:t>crowdsourcing accurate protein-structure models</w:t>
      </w:r>
      <w:commentRangeEnd w:id="1035471489"/>
      <w:r>
        <w:rPr>
          <w:rStyle w:val="CommentReference"/>
        </w:rPr>
        <w:commentReference w:id="1035471489"/>
      </w:r>
      <w:r w:rsidR="2611DE96">
        <w:rPr/>
        <w:t xml:space="preserve"> (</w:t>
      </w:r>
      <w:hyperlink w:anchor="ref-khatib2011">
        <w:r w:rsidR="2611DE96">
          <w:rPr>
            <w:rStyle w:val="InternetLink"/>
          </w:rPr>
          <w:t>Khatib et al. 2011</w:t>
        </w:r>
      </w:hyperlink>
      <w:r w:rsidR="2611DE96">
        <w:rPr/>
        <w:t>), and classification of fluorescence microscopy images (</w:t>
      </w:r>
      <w:hyperlink w:anchor="ref-sullivan2018">
        <w:r w:rsidR="2611DE96">
          <w:rPr>
            <w:rStyle w:val="InternetLink"/>
          </w:rPr>
          <w:t>Sullivan et al. 2018</w:t>
        </w:r>
      </w:hyperlink>
      <w:r w:rsidR="2611DE96">
        <w:rPr/>
        <w:t xml:space="preserve">)), but remains rare in conservation science (but see </w:t>
      </w:r>
      <w:hyperlink w:anchor="ref-vandenbergh2021">
        <w:r w:rsidR="2611DE96">
          <w:rPr>
            <w:rStyle w:val="InternetLink"/>
          </w:rPr>
          <w:t>van den Bergh et al. 2021</w:t>
        </w:r>
      </w:hyperlink>
      <w:r w:rsidR="2611DE96">
        <w:rPr/>
        <w:t>). Thus, model-games can be considered “</w:t>
      </w:r>
      <w:r w:rsidR="2611DE96">
        <w:rPr/>
        <w:t>virtual laboratories</w:t>
      </w:r>
      <w:r w:rsidR="2611DE96">
        <w:rPr/>
        <w:t>” (</w:t>
      </w:r>
      <w:hyperlink w:anchor="ref-duthie2021">
        <w:r w:rsidR="2611DE96">
          <w:rPr>
            <w:rStyle w:val="InternetLink"/>
          </w:rPr>
          <w:t>Duthie et al. 2021</w:t>
        </w:r>
      </w:hyperlink>
      <w:r w:rsidR="2611DE96">
        <w:rPr/>
        <w:t xml:space="preserve">) </w:t>
      </w:r>
      <w:proofErr w:type="gramStart"/>
      <w:r w:rsidR="2611DE96">
        <w:rPr/>
        <w:t>to</w:t>
      </w:r>
      <w:proofErr w:type="gramEnd"/>
      <w:r w:rsidR="2611DE96">
        <w:rPr/>
        <w:t xml:space="preserve"> not only test specific hypotheses or predictions, but potentially also as an effective method to source data to </w:t>
      </w:r>
      <w:proofErr w:type="spellStart"/>
      <w:r w:rsidR="2611DE96">
        <w:rPr/>
        <w:t>parameterise</w:t>
      </w:r>
      <w:proofErr w:type="spellEnd"/>
      <w:r w:rsidR="2611DE96">
        <w:rPr/>
        <w:t xml:space="preserve"> the underlying models based on in-game decisions by real humans.</w:t>
      </w:r>
    </w:p>
    <w:p xmlns:wp14="http://schemas.microsoft.com/office/word/2010/wordml" w14:paraId="74CEF5AB" wp14:textId="77777777">
      <w:pPr>
        <w:pStyle w:val="TextBody"/>
        <w:rPr/>
      </w:pPr>
      <w:r>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deterring (through scaring)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name="introduction" w:id="1534236969"/>
      <w:bookmarkEnd w:id="1534236969"/>
    </w:p>
    <w:p xmlns:wp14="http://schemas.microsoft.com/office/word/2010/wordml" w14:paraId="717EE810" wp14:textId="77777777">
      <w:pPr>
        <w:pStyle w:val="Heading1"/>
        <w:numPr>
          <w:ilvl w:val="0"/>
          <w:numId w:val="2"/>
        </w:numPr>
        <w:rPr/>
      </w:pPr>
      <w:r>
        <w:rPr/>
        <w:t>Outline of approach</w:t>
      </w:r>
    </w:p>
    <w:p xmlns:wp14="http://schemas.microsoft.com/office/word/2010/wordml" w14:paraId="1C870AFF" wp14:textId="77777777">
      <w:pPr>
        <w:pStyle w:val="FirstParagraph"/>
        <w:rPr/>
      </w:pPr>
      <w:hyperlink r:id="rId2">
        <w:r>
          <w:rPr>
            <w:rStyle w:val="InternetLink"/>
          </w:rPr>
          <w:t>A&amp;F is available to play online</w:t>
        </w:r>
      </w:hyperlink>
      <w:r>
        <w:rPr/>
        <w:t>.</w:t>
      </w:r>
    </w:p>
    <w:p xmlns:wp14="http://schemas.microsoft.com/office/word/2010/wordml" w14:paraId="61F872C9" wp14:textId="6B65FC2F">
      <w:pPr>
        <w:pStyle w:val="TextBody"/>
      </w:pPr>
      <w:r w:rsidR="2611DE96">
        <w:rPr/>
        <w:t xml:space="preserve">Overall, A&amp;F consists of two main components; (1) the underlying model(s) describing the wild grazing animal (“resource”) population dynamics, the observation of this population, and farmer actions, all implemented using the GMSE framework as described below; and (2) the game interface for the underlying model, which allows the player to set management actions (specifically, costs for </w:t>
      </w:r>
      <w:del w:author="Adrian Bach" w:date="2021-09-20T13:36:19.29Z" w:id="675913655">
        <w:r w:rsidDel="2611DE96">
          <w:delText>farner</w:delText>
        </w:r>
      </w:del>
      <w:ins w:author="Adrian Bach" w:date="2021-09-20T13:36:42.833Z" w:id="1333131621">
        <w:r w:rsidR="2611DE96">
          <w:t>farmer</w:t>
        </w:r>
      </w:ins>
      <w:r w:rsidR="2611DE96">
        <w:rPr/>
        <w:t xml:space="preserve"> actions) that would otherwise be determined by the management model in the default GMSE set up.</w:t>
      </w:r>
    </w:p>
    <w:p xmlns:wp14="http://schemas.microsoft.com/office/word/2010/wordml" w14:paraId="4E794799" wp14:textId="77777777">
      <w:pPr>
        <w:pStyle w:val="Heading2"/>
        <w:numPr>
          <w:ilvl w:val="1"/>
          <w:numId w:val="2"/>
        </w:numPr>
        <w:ind w:left="0" w:right="0" w:hanging="0"/>
        <w:rPr/>
      </w:pPr>
      <w:r>
        <w:rPr/>
        <w:t>Underlying model: GMSE</w:t>
      </w:r>
    </w:p>
    <w:p xmlns:wp14="http://schemas.microsoft.com/office/word/2010/wordml" w14:paraId="0F136C26" wp14:textId="77777777">
      <w:pPr>
        <w:pStyle w:val="FirstParagraph"/>
        <w:rPr/>
      </w:pPr>
      <w:r>
        <w:rPr/>
        <w:t>We used the Generalised Management Strategy Evaluation (GMSE) framework to model the socio-ecological system underlying A&amp;F. The GMSE R package (</w:t>
      </w:r>
      <w:hyperlink r:id="rId3">
        <w:r>
          <w:rPr>
            <w:rStyle w:val="InternetLink"/>
          </w:rPr>
          <w:t>https://cran.r-project.org/web/packages/GMSE/index.html</w:t>
        </w:r>
      </w:hyperlink>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(the latter containing an appendix with the full ODD model description).</w:t>
      </w:r>
    </w:p>
    <w:p xmlns:wp14="http://schemas.microsoft.com/office/word/2010/wordml" w14:paraId="7623ADFC" wp14:textId="77777777">
      <w:pPr>
        <w:pStyle w:val="Heading3"/>
        <w:numPr>
          <w:ilvl w:val="2"/>
          <w:numId w:val="2"/>
        </w:numPr>
        <w:rPr/>
      </w:pPr>
      <w:r>
        <w:rPr/>
        <w:t>Basic introduction of GMSE principles and structures</w:t>
      </w:r>
    </w:p>
    <w:p xmlns:wp14="http://schemas.microsoft.com/office/word/2010/wordml" w14:paraId="6FEC7878" wp14:textId="77777777">
      <w:pPr>
        <w:pStyle w:val="FirstParagraph"/>
        <w:rPr/>
      </w:pPr>
      <w:r>
        <w:rPr/>
        <w:t>GMSE is an agent-based modelling framework consisting of four sequential submodels (Figure 1a) with three types of agents:</w:t>
      </w:r>
    </w:p>
    <w:p xmlns:wp14="http://schemas.microsoft.com/office/word/2010/wordml" w14:paraId="6721D855" wp14:textId="77777777">
      <w:pPr>
        <w:pStyle w:val="Compact"/>
        <w:numPr>
          <w:ilvl w:val="0"/>
          <w:numId w:val="6"/>
        </w:numPr>
        <w:rPr/>
      </w:pPr>
      <w:r>
        <w:rPr/>
        <w:t xml:space="preserve">The </w:t>
      </w:r>
      <w:r>
        <w:rPr>
          <w:b/>
          <w:bCs/>
        </w:rPr>
        <w:t>resource model</w:t>
      </w:r>
      <w:r>
        <w:rPr/>
        <w:t xml:space="preserve">, consisting of </w:t>
      </w:r>
      <w:r>
        <w:rPr/>
      </w:r>
      <m:oMath xmlns:m="http://schemas.openxmlformats.org/officeDocument/2006/math">
        <m:r>
          <w:rPr>
            <w:rFonts w:ascii="Cambria Math" w:hAnsi="Cambria Math"/>
          </w:rPr>
          <m:t xml:space="preserve">N</m:t>
        </m:r>
      </m:oMath>
      <w:r>
        <w:rPr/>
        <w:t xml:space="preserve"> individual animal-agents (hereafter referred to as “animals”) moving on a landscape of </w:t>
      </w:r>
      <w:r>
        <w:rPr/>
      </w:r>
      <m:oMath xmlns:m="http://schemas.openxmlformats.org/officeDocument/2006/math">
        <m:r>
          <w:rPr>
            <w:rFonts w:ascii="Cambria Math" w:hAnsi="Cambria Math"/>
          </w:rPr>
          <m:t xml:space="preserve">X</m:t>
        </m:r>
      </m:oMath>
      <w:r>
        <w:rPr/>
        <w:t xml:space="preserve"> x </w:t>
      </w:r>
      <w:r>
        <w:rPr/>
      </w:r>
      <m:oMath xmlns:m="http://schemas.openxmlformats.org/officeDocument/2006/math">
        <m:r>
          <w:rPr>
            <w:rFonts w:ascii="Cambria Math" w:hAnsi="Cambria Math"/>
          </w:rPr>
          <m:t xml:space="preserve">Y</m:t>
        </m:r>
      </m:oMath>
      <w:r>
        <w:rPr/>
        <w:t xml:space="preserve"> cells</w:t>
      </w:r>
    </w:p>
    <w:p xmlns:wp14="http://schemas.microsoft.com/office/word/2010/wordml" w14:paraId="656875F8" wp14:textId="77777777">
      <w:pPr>
        <w:pStyle w:val="Compact"/>
        <w:numPr>
          <w:ilvl w:val="0"/>
          <w:numId w:val="7"/>
        </w:numPr>
        <w:rPr/>
      </w:pPr>
      <w:r>
        <w:rPr/>
        <w:t xml:space="preserve">The </w:t>
      </w:r>
      <w:r>
        <w:rPr>
          <w:b/>
          <w:bCs/>
        </w:rPr>
        <w:t>observation model</w:t>
      </w:r>
      <w:r>
        <w:rPr/>
        <w:t xml:space="preserve"> which represents the process of observations (including a degree of uncertainty) of the animal population</w:t>
      </w:r>
    </w:p>
    <w:p xmlns:wp14="http://schemas.microsoft.com/office/word/2010/wordml" w14:paraId="1F849EC2" wp14:textId="77777777">
      <w:pPr>
        <w:pStyle w:val="Compact"/>
        <w:numPr>
          <w:ilvl w:val="0"/>
          <w:numId w:val="8"/>
        </w:numPr>
        <w:rPr/>
      </w:pPr>
      <w:r>
        <w:rPr/>
        <w:t xml:space="preserve">The </w:t>
      </w:r>
      <w:r>
        <w:rPr>
          <w:b/>
          <w:bCs/>
        </w:rPr>
        <w:t>manager model</w:t>
      </w:r>
      <w:r>
        <w:rPr/>
        <w:t xml:space="preserve"> consists of a </w:t>
      </w:r>
      <w:r>
        <w:rPr>
          <w:i/>
          <w:iCs/>
        </w:rPr>
        <w:t>single</w:t>
      </w:r>
      <w:r>
        <w:rPr/>
        <w:t xml:space="preserve"> agent (hereafter referred to as the “manager”) which uses the observation of the animal population to make management decisions, affecting the permissiveness of actions for agents in the user model (below).</w:t>
      </w:r>
    </w:p>
    <w:p xmlns:wp14="http://schemas.microsoft.com/office/word/2010/wordml" w14:paraId="74594D99" wp14:textId="77777777">
      <w:pPr>
        <w:pStyle w:val="Compact"/>
        <w:numPr>
          <w:ilvl w:val="0"/>
          <w:numId w:val="9"/>
        </w:numPr>
        <w:rPr/>
      </w:pPr>
      <w:r>
        <w:rPr/>
        <w:t xml:space="preserve">The </w:t>
      </w:r>
      <w:r>
        <w:rPr>
          <w:b/>
          <w:bCs/>
        </w:rPr>
        <w:t>user model</w:t>
      </w:r>
      <w:r>
        <w:rPr/>
        <w:t xml:space="preserve">, consisting of </w:t>
      </w:r>
      <w:r>
        <w:rPr/>
      </w:r>
      <m:oMath xmlns:m="http://schemas.openxmlformats.org/officeDocument/2006/math">
        <m:r>
          <w:rPr>
            <w:rFonts w:ascii="Cambria Math" w:hAnsi="Cambria Math"/>
          </w:rPr>
          <m:t xml:space="preserve">F</m:t>
        </m:r>
      </m:oMath>
      <w:r>
        <w:rPr/>
        <w:t xml:space="preserve"> individual agents, which in the current context represent land-owning farmers. Thus, we refer to these agents as “farmers” in the remainder of this manuscript, but note that we use the term “user model” to refer to the general submodel containing these agents to maintain consistency with the term used in the GMSE documentation (</w:t>
      </w:r>
      <w:hyperlink w:anchor="ref-duthie2018">
        <w:r>
          <w:rPr>
            <w:rStyle w:val="InternetLink"/>
          </w:rPr>
          <w:t>Duthie et al. 2018</w:t>
        </w:r>
      </w:hyperlink>
      <w:r>
        <w:rPr/>
        <w:t>). Each farmer owns a given proportion of the landscape (this may or may not be an equal distribution, see below).</w:t>
      </w:r>
    </w:p>
    <w:p xmlns:wp14="http://schemas.microsoft.com/office/word/2010/wordml" w14:paraId="1B10BB75" wp14:textId="5913FA25">
      <w:pPr>
        <w:pStyle w:val="FirstParagraph"/>
      </w:pPr>
      <w:r w:rsidR="2611DE96">
        <w:rPr/>
        <w:t xml:space="preserve">In each GMSE time step, both the manager and all farmers are allocated a (fixed) budget. In GMSE terms, “budget” should be interpreted as a budget of general “resource”; conceptually this may be interpreted as a financial budget, time, materials, or a combination thereof. Farmers may allocate their budget to taking one of several potential actions (here: hunting animals, scaring animals off their land, or tending crops - they may only take these actions on their own land). </w:t>
      </w:r>
      <w:del w:author="Adrian Bach" w:date="2021-09-20T13:42:02.783Z" w:id="163007809">
        <w:r w:rsidDel="2611DE96">
          <w:delText>Both of the</w:delText>
        </w:r>
        <w:r w:rsidDel="2611DE96">
          <w:delText xml:space="preserve"> former</w:delText>
        </w:r>
      </w:del>
      <w:ins w:author="Adrian Bach" w:date="2021-09-20T13:42:05.91Z" w:id="606627907">
        <w:r w:rsidR="2611DE96">
          <w:t>Both former?</w:t>
        </w:r>
      </w:ins>
      <w:r w:rsidR="2611DE96">
        <w:rPr/>
        <w:t xml:space="preserve"> actions are common in the management and control of grazing animals on croplands (</w:t>
      </w:r>
      <w:proofErr w:type="gramStart"/>
      <w:r w:rsidR="2611DE96">
        <w:rPr/>
        <w:t>e.g.</w:t>
      </w:r>
      <w:proofErr w:type="gramEnd"/>
      <w:r w:rsidR="2611DE96">
        <w:rPr/>
        <w:t xml:space="preserve"> grazing migratory wildfowl, </w:t>
      </w:r>
      <w:hyperlink w:anchor="ref-nilsson2016">
        <w:r w:rsidRPr="2611DE96" w:rsidR="2611DE96">
          <w:rPr>
            <w:rStyle w:val="InternetLink"/>
          </w:rPr>
          <w:t>Lovisa Nilsson et al.</w:t>
        </w:r>
      </w:hyperlink>
      <w:r w:rsidR="2611DE96">
        <w:rPr/>
        <w:t xml:space="preserve"> (</w:t>
      </w:r>
      <w:hyperlink w:anchor="ref-nilsson2016">
        <w:r w:rsidRPr="2611DE96" w:rsidR="2611DE96">
          <w:rPr>
            <w:rStyle w:val="InternetLink"/>
          </w:rPr>
          <w:t>2016</w:t>
        </w:r>
      </w:hyperlink>
      <w:r w:rsidR="2611DE96">
        <w:rPr/>
        <w:t xml:space="preserve">); </w:t>
      </w:r>
      <w:hyperlink w:anchor="ref-nilsson2021">
        <w:r w:rsidRPr="2611DE96" w:rsidR="2611DE96">
          <w:rPr>
            <w:rStyle w:val="InternetLink"/>
          </w:rPr>
          <w:t>L. Nilsson et al.</w:t>
        </w:r>
      </w:hyperlink>
      <w:r w:rsidR="2611DE96">
        <w:rPr/>
        <w:t xml:space="preserve"> (</w:t>
      </w:r>
      <w:hyperlink w:anchor="ref-nilsson2021">
        <w:r w:rsidRPr="2611DE96" w:rsidR="2611DE96">
          <w:rPr>
            <w:rStyle w:val="InternetLink"/>
          </w:rPr>
          <w:t>2021</w:t>
        </w:r>
      </w:hyperlink>
      <w:r w:rsidR="2611DE96">
        <w:rPr/>
        <w:t xml:space="preserve">)), with </w:t>
      </w:r>
      <w:proofErr w:type="gramStart"/>
      <w:r w:rsidR="2611DE96">
        <w:rPr/>
        <w:t>scaring</w:t>
      </w:r>
      <w:proofErr w:type="gramEnd"/>
      <w:r w:rsidR="2611DE96">
        <w:rPr/>
        <w:t xml:space="preserve"> for example including the use of acoustic deterrents.</w:t>
      </w:r>
    </w:p>
    <w:p xmlns:wp14="http://schemas.microsoft.com/office/word/2010/wordml" w14:paraId="672A6659" wp14:textId="77777777">
      <w:pPr>
        <w:pStyle w:val="CaptionedFigure"/>
        <w:rPr/>
      </w:pPr>
      <w:r>
        <w:rPr/>
        <w:drawing>
          <wp:inline xmlns:wp14="http://schemas.microsoft.com/office/word/2010/wordprocessingDrawing" distT="0" distB="0" distL="114935" distR="114935" wp14:anchorId="17729F72" wp14:editId="7777777">
            <wp:extent cx="5715000" cy="208343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4"/>
                    <a:stretch>
                      <a:fillRect/>
                    </a:stretch>
                  </pic:blipFill>
                  <pic:spPr bwMode="auto">
                    <a:xfrm>
                      <a:off x="0" y="0"/>
                      <a:ext cx="5715000" cy="2083435"/>
                    </a:xfrm>
                    <a:prstGeom prst="rect">
                      <a:avLst/>
                    </a:prstGeom>
                  </pic:spPr>
                </pic:pic>
              </a:graphicData>
            </a:graphic>
          </wp:inline>
        </w:drawing>
      </w:r>
    </w:p>
    <w:p xmlns:wp14="http://schemas.microsoft.com/office/word/2010/wordml" w14:paraId="0BF408AF" wp14:textId="77777777">
      <w:pPr>
        <w:pStyle w:val="ImageCaption"/>
        <w:rPr/>
      </w:pPr>
      <w:r>
        <w:rPr/>
        <w:t>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xmlns:wp14="http://schemas.microsoft.com/office/word/2010/wordml" w14:paraId="71DF60F8" wp14:textId="77777777">
      <w:pPr>
        <w:pStyle w:val="TextBody"/>
        <w:rPr/>
      </w:pPr>
      <w:r>
        <w:rPr/>
        <w:t>The goal for the manager is to maintain the animal population to a desired level (the management target, normally set externally as a model parameter). The manager does so by controlling the cost for farmer actions in the following time step. For example, a higher cost for hunting will decrease the number of animals hunted by farmers leading to population growth, and a lower cost for scaring will increase the number of farmers choosing scaring as an action.</w:t>
      </w:r>
    </w:p>
    <w:p xmlns:wp14="http://schemas.microsoft.com/office/word/2010/wordml" w14:paraId="25ABA76B" wp14:textId="7637B2FD">
      <w:pPr>
        <w:pStyle w:val="TextBody"/>
      </w:pPr>
      <w:r w:rsidR="2611DE96">
        <w:rPr/>
        <w:t xml:space="preserve">Farmers aim to </w:t>
      </w:r>
      <w:proofErr w:type="spellStart"/>
      <w:r w:rsidR="2611DE96">
        <w:rPr/>
        <w:t>maximise</w:t>
      </w:r>
      <w:proofErr w:type="spellEnd"/>
      <w:r w:rsidR="2611DE96">
        <w:rPr/>
        <w:t xml:space="preserve"> agricultural yield from their land. By default, yield equals 1 per landscape cell owned per time step, but this may be decreased by the presence of animals in a cell, </w:t>
      </w:r>
      <w:proofErr w:type="gramStart"/>
      <w:r w:rsidR="2611DE96">
        <w:rPr/>
        <w:t>e.g.</w:t>
      </w:r>
      <w:proofErr w:type="gramEnd"/>
      <w:r w:rsidR="2611DE96">
        <w:rPr/>
        <w:t xml:space="preserve"> through </w:t>
      </w:r>
      <w:proofErr w:type="gramStart"/>
      <w:r w:rsidR="2611DE96">
        <w:rPr/>
        <w:t>grazing, and</w:t>
      </w:r>
      <w:proofErr w:type="gramEnd"/>
      <w:r w:rsidR="2611DE96">
        <w:rPr/>
        <w:t xml:space="preserve"> increased through tending crops. The rates of increase or decrease in yield through grazing and tending crops respectively are controllable in GMSE but kept as constant rates in the current A&amp;F implementation, see </w:t>
      </w:r>
      <w:hyperlink w:anchor="ref-duthie2018">
        <w:r w:rsidRPr="2611DE96" w:rsidR="2611DE96">
          <w:rPr>
            <w:rStyle w:val="InternetLink"/>
          </w:rPr>
          <w:t>Duthie et al.</w:t>
        </w:r>
      </w:hyperlink>
      <w:r w:rsidR="2611DE96">
        <w:rPr/>
        <w:t xml:space="preserve"> (</w:t>
      </w:r>
      <w:hyperlink w:anchor="ref-duthie2018">
        <w:r w:rsidRPr="2611DE96" w:rsidR="2611DE96">
          <w:rPr>
            <w:rStyle w:val="InternetLink"/>
          </w:rPr>
          <w:t>2018</w:t>
        </w:r>
      </w:hyperlink>
      <w:r w:rsidR="2611DE96">
        <w:rPr/>
        <w:t xml:space="preserve">) and parameter references for </w:t>
      </w:r>
      <w:proofErr w:type="spellStart"/>
      <w:r w:rsidRPr="2611DE96" w:rsidR="2611DE96">
        <w:rPr>
          <w:rStyle w:val="VerbatimChar"/>
        </w:rPr>
        <w:t>res_consume</w:t>
      </w:r>
      <w:proofErr w:type="spellEnd"/>
      <w:r w:rsidR="2611DE96">
        <w:rPr/>
        <w:t xml:space="preserve"> and </w:t>
      </w:r>
      <w:proofErr w:type="spellStart"/>
      <w:r w:rsidRPr="2611DE96" w:rsidR="2611DE96">
        <w:rPr>
          <w:rStyle w:val="VerbatimChar"/>
        </w:rPr>
        <w:t>tend_crop_yld</w:t>
      </w:r>
      <w:proofErr w:type="spellEnd"/>
      <w:r w:rsidR="2611DE96">
        <w:rPr/>
        <w:t xml:space="preserve"> in the </w:t>
      </w:r>
      <w:proofErr w:type="spellStart"/>
      <w:r w:rsidRPr="2611DE96" w:rsidR="2611DE96">
        <w:rPr>
          <w:rStyle w:val="VerbatimChar"/>
        </w:rPr>
        <w:t>gmse</w:t>
      </w:r>
      <w:proofErr w:type="spellEnd"/>
      <w:r w:rsidRPr="2611DE96" w:rsidR="2611DE96">
        <w:rPr>
          <w:rStyle w:val="VerbatimChar"/>
        </w:rPr>
        <w:t>()</w:t>
      </w:r>
      <w:r w:rsidR="2611DE96">
        <w:rPr/>
        <w:t xml:space="preserve"> function here: </w:t>
      </w:r>
      <w:hyperlink r:id="R3455804882064468">
        <w:r w:rsidRPr="2611DE96" w:rsidR="2611DE96">
          <w:rPr>
            <w:rStyle w:val="InternetLink"/>
          </w:rPr>
          <w:t>https://cran.r-project.org/web/packages/GMSE/GMSE.pdf</w:t>
        </w:r>
      </w:hyperlink>
      <w:r w:rsidR="2611DE96">
        <w:rPr/>
        <w:t xml:space="preserve">. Thus, although their </w:t>
      </w:r>
      <w:r w:rsidR="2611DE96">
        <w:rPr/>
        <w:t>objective</w:t>
      </w:r>
      <w:r w:rsidR="2611DE96">
        <w:rPr/>
        <w:t xml:space="preserve"> does not </w:t>
      </w:r>
      <w:r w:rsidR="2611DE96">
        <w:rPr/>
        <w:t>directly relate</w:t>
      </w:r>
      <w:r w:rsidR="2611DE96">
        <w:rPr/>
        <w:t xml:space="preserve"> to the animals, farmers have an incentive to control the number of animals on their land to </w:t>
      </w:r>
      <w:proofErr w:type="spellStart"/>
      <w:r w:rsidR="2611DE96">
        <w:rPr/>
        <w:t>minimise</w:t>
      </w:r>
      <w:proofErr w:type="spellEnd"/>
      <w:r w:rsidR="2611DE96">
        <w:rPr/>
        <w:t xml:space="preserve"> potential negative effects on their yield. They can do this by </w:t>
      </w:r>
      <w:r w:rsidR="2611DE96">
        <w:rPr/>
        <w:t>allocating</w:t>
      </w:r>
      <w:r w:rsidR="2611DE96">
        <w:rPr/>
        <w:t xml:space="preserve"> budget to hunting or scaring animals. The former permanently reduces the number of animals present, the latter has a certain probability of moving an animal away from the farmer’s land, for the duration of the time step. The relative expected efficacy of the three possible actions (hunting, </w:t>
      </w:r>
      <w:r w:rsidR="2611DE96">
        <w:rPr/>
        <w:t>scaring</w:t>
      </w:r>
      <w:r w:rsidR="2611DE96">
        <w:rPr/>
        <w:t xml:space="preserve"> or tending crops) depends on the number of animals on their land, and the cost of hunting and scaring set by the manager. Farmers can only take </w:t>
      </w:r>
      <w:proofErr w:type="gramStart"/>
      <w:r w:rsidR="2611DE96">
        <w:rPr/>
        <w:t>actions</w:t>
      </w:r>
      <w:proofErr w:type="gramEnd"/>
      <w:r w:rsidR="2611DE96">
        <w:rPr/>
        <w:t xml:space="preserve"> on </w:t>
      </w:r>
      <w:ins w:author="Adrian Bach" w:date="2021-09-20T13:46:59.56Z" w:id="1191863644">
        <w:r w:rsidR="2611DE96">
          <w:t>a</w:t>
        </w:r>
      </w:ins>
      <w:ins w:author="Adrian Bach" w:date="2021-09-20T13:47:01.094Z" w:id="1068808907">
        <w:r w:rsidR="2611DE96">
          <w:t>?</w:t>
        </w:r>
      </w:ins>
      <w:ins w:author="Adrian Bach" w:date="2021-09-20T13:46:59.56Z" w:id="1897278480">
        <w:r w:rsidR="2611DE96">
          <w:t xml:space="preserve"> </w:t>
        </w:r>
      </w:ins>
      <w:r w:rsidR="2611DE96">
        <w:rPr/>
        <w:t>land that they own.</w:t>
      </w:r>
    </w:p>
    <w:p xmlns:wp14="http://schemas.microsoft.com/office/word/2010/wordml" w14:paraId="5A5EA86B" wp14:textId="77777777">
      <w:pPr>
        <w:pStyle w:val="TextBody"/>
        <w:rPr/>
      </w:pPr>
      <w:r>
        <w:rPr/>
        <w:t>By default, costs for farmer actions as set by the manager and actions taken by the farmers are chosen using a genetic algorithm (GA), a heuristic optimisation algorithm that models the choice of decision by mimicking the process of evolution by natural selection: a large number of possible decisions are iteratively compared by assessing their outcome, with the decision that maximises a given utility function (yield for farmers, and minimising distance to population target for the manager) identified as the “fittest” (</w:t>
      </w:r>
      <w:hyperlink w:anchor="ref-hamblin2013">
        <w:r>
          <w:rPr>
            <w:rStyle w:val="InternetLink"/>
          </w:rPr>
          <w:t>Hamblin 2013</w:t>
        </w:r>
      </w:hyperlink>
      <w:r>
        <w:rPr/>
        <w:t>). The GA is run separately for each agent (manager and all users) in each time step.</w:t>
      </w:r>
    </w:p>
    <w:p xmlns:wp14="http://schemas.microsoft.com/office/word/2010/wordml" w14:paraId="6D27CDEB" wp14:textId="77777777">
      <w:pPr>
        <w:pStyle w:val="TextBody"/>
        <w:rPr/>
      </w:pPr>
      <w:r>
        <w:rPr/>
        <w:t xml:space="preserve">In the default resource (animal) model in GMSE, the animal population is modelled with a form of logistic growth, with a small amount of added random mortality per time step and death caused by hunting; for more detail see below and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 in which it is present. In the current model, neither movement nor population growth rate is affected by agricultural yield.</w:t>
      </w:r>
    </w:p>
    <w:p xmlns:wp14="http://schemas.microsoft.com/office/word/2010/wordml" w14:paraId="43D36AD7" wp14:textId="77777777">
      <w:pPr>
        <w:pStyle w:val="TextBody"/>
      </w:pPr>
      <w:r w:rsidR="2611DE96">
        <w:rPr/>
        <w:t xml:space="preserve">It is worthwhile stressing that in the current GMSE implementation, using the GA, both agent types (farmers and the manager) have only a single goal they each aim for. Farmers aim to </w:t>
      </w:r>
      <w:proofErr w:type="spellStart"/>
      <w:r w:rsidR="2611DE96">
        <w:rPr/>
        <w:t>maximise</w:t>
      </w:r>
      <w:proofErr w:type="spellEnd"/>
      <w:r w:rsidR="2611DE96">
        <w:rPr/>
        <w:t xml:space="preserve"> their yield, whereas the manager aims to </w:t>
      </w:r>
      <w:proofErr w:type="spellStart"/>
      <w:r w:rsidR="2611DE96">
        <w:rPr/>
        <w:t>minimise</w:t>
      </w:r>
      <w:proofErr w:type="spellEnd"/>
      <w:r w:rsidR="2611DE96">
        <w:rPr/>
        <w:t xml:space="preserve"> deviation from a given population target - neither </w:t>
      </w:r>
      <w:proofErr w:type="gramStart"/>
      <w:r w:rsidR="2611DE96">
        <w:rPr/>
        <w:t>can</w:t>
      </w:r>
      <w:proofErr w:type="gramEnd"/>
      <w:r w:rsidR="2611DE96">
        <w:rPr/>
        <w:t xml:space="preserve"> balance multiple competing objectives. This is unlikely to be reflective of real conservation scenarios, where it is common for conservation managers to at least </w:t>
      </w:r>
      <w:proofErr w:type="spellStart"/>
      <w:r w:rsidR="2611DE96">
        <w:rPr/>
        <w:t>recognise</w:t>
      </w:r>
      <w:proofErr w:type="spellEnd"/>
      <w:r w:rsidR="2611DE96">
        <w:rPr/>
        <w:t xml:space="preserve"> other aims, if not take these explicitly into account when setting policy, and other stakeholders in the system (</w:t>
      </w:r>
      <w:proofErr w:type="gramStart"/>
      <w:r w:rsidR="2611DE96">
        <w:rPr/>
        <w:t>e.g.</w:t>
      </w:r>
      <w:proofErr w:type="gramEnd"/>
      <w:r w:rsidR="2611DE96">
        <w:rPr/>
        <w:t> farmers) commonly having some interest in conservation objectives (</w:t>
      </w:r>
      <w:hyperlink w:anchor="ref-redpath2017">
        <w:r w:rsidRPr="2611DE96" w:rsidR="2611DE96">
          <w:rPr>
            <w:rStyle w:val="InternetLink"/>
          </w:rPr>
          <w:t>Redpath et al. 2017</w:t>
        </w:r>
      </w:hyperlink>
      <w:r w:rsidR="2611DE96">
        <w:rPr/>
        <w:t xml:space="preserve">; </w:t>
      </w:r>
      <w:hyperlink w:anchor="ref-bunnefeld">
        <w:r w:rsidRPr="2611DE96" w:rsidR="2611DE96">
          <w:rPr>
            <w:rStyle w:val="InternetLink"/>
            <w:b w:val="1"/>
            <w:bCs w:val="1"/>
          </w:rPr>
          <w:t>bunnefeld?</w:t>
        </w:r>
      </w:hyperlink>
      <w:r w:rsidR="2611DE96">
        <w:rPr/>
        <w:t>)</w:t>
      </w:r>
      <w:r w:rsidR="2611DE96">
        <w:rPr/>
        <w:t xml:space="preserve">. Human decision-making in such scenarios is inevitably about balancing these different objectives, but </w:t>
      </w:r>
      <w:proofErr w:type="spellStart"/>
      <w:r w:rsidR="2611DE96">
        <w:rPr/>
        <w:t>parameterising</w:t>
      </w:r>
      <w:proofErr w:type="spellEnd"/>
      <w:r w:rsidR="2611DE96">
        <w:rPr/>
        <w:t xml:space="preserve"> algorithms that mimic such processes without reference to long-term data is very challenging (</w:t>
      </w:r>
      <w:hyperlink w:anchor="ref-constantino2021">
        <w:r w:rsidRPr="2611DE96" w:rsidR="2611DE96">
          <w:rPr>
            <w:rStyle w:val="InternetLink"/>
          </w:rPr>
          <w:t>Constantino et al. 2021</w:t>
        </w:r>
      </w:hyperlink>
      <w:r w:rsidR="2611DE96">
        <w:rPr/>
        <w:t xml:space="preserve">; </w:t>
      </w:r>
      <w:hyperlink w:anchor="ref-dobson2019">
        <w:r w:rsidRPr="2611DE96" w:rsidR="2611DE96">
          <w:rPr>
            <w:rStyle w:val="InternetLink"/>
          </w:rPr>
          <w:t>Dobson et al. 2019</w:t>
        </w:r>
      </w:hyperlink>
      <w:r w:rsidR="2611DE96">
        <w:rPr/>
        <w:t>). Addressing this issue was a key motivation for the development of the model-game approach presented here.</w:t>
      </w:r>
      <w:bookmarkStart w:name="underlying-model-gmse" w:id="887558569"/>
      <w:bookmarkStart w:name="X661808d150ab65b64bbf7eca0b36a8bee1a312a" w:id="1840001707"/>
      <w:bookmarkEnd w:id="887558569"/>
      <w:bookmarkEnd w:id="1840001707"/>
    </w:p>
    <w:p xmlns:wp14="http://schemas.microsoft.com/office/word/2010/wordml" w14:paraId="7CEE2BC0" wp14:textId="77777777">
      <w:pPr>
        <w:pStyle w:val="Heading2"/>
        <w:numPr>
          <w:ilvl w:val="1"/>
          <w:numId w:val="2"/>
        </w:numPr>
        <w:ind w:left="0" w:right="0" w:hanging="0"/>
        <w:rPr/>
      </w:pPr>
      <w:r>
        <w:rPr/>
        <w:t>Animal &amp; Farm</w:t>
      </w:r>
    </w:p>
    <w:p xmlns:wp14="http://schemas.microsoft.com/office/word/2010/wordml" w14:paraId="27A36551" wp14:textId="77777777">
      <w:pPr>
        <w:pStyle w:val="Heading3"/>
        <w:numPr>
          <w:ilvl w:val="2"/>
          <w:numId w:val="2"/>
        </w:numPr>
        <w:rPr/>
      </w:pPr>
      <w:r>
        <w:rPr/>
        <w:t>Structure as relating to GMSE</w:t>
      </w:r>
    </w:p>
    <w:p xmlns:wp14="http://schemas.microsoft.com/office/word/2010/wordml" w14:paraId="21C35CB3" wp14:textId="77777777">
      <w:pPr>
        <w:pStyle w:val="FirstParagraph"/>
      </w:pPr>
      <w:r w:rsidR="2611DE96">
        <w:rPr/>
        <w:t xml:space="preserve">In the default implementation of GMSE v0.7.0.0, a single time </w:t>
      </w:r>
      <w:r>
        <w:rPr/>
      </w:r>
      <m:oMath xmlns:m="http://schemas.openxmlformats.org/officeDocument/2006/math">
        <m:r>
          <w:rPr>
            <w:rFonts w:ascii="Cambria Math" w:hAnsi="Cambria Math"/>
          </w:rPr>
          <m:t xml:space="preserve">t</m:t>
        </m:r>
      </m:oMath>
      <w:r w:rsidR="2611DE96">
        <w:rPr/>
        <w:t xml:space="preserve"> step consists of a call to the resource model, observation model, management model and user model, in that specific order; in other words, a time step ends after farmer actions have been chosen (by the GA) and implemented (Figure </w:t>
      </w:r>
      <w:commentRangeStart w:id="866743621"/>
      <w:r w:rsidR="2611DE96">
        <w:rPr/>
        <w:t xml:space="preserve">1b</w:t>
      </w:r>
      <w:commentRangeEnd w:id="866743621"/>
      <w:r>
        <w:rPr>
          <w:rStyle w:val="CommentReference"/>
        </w:rPr>
        <w:commentReference w:id="866743621"/>
      </w:r>
      <w:r w:rsidR="2611DE96">
        <w:rPr/>
        <w:t xml:space="preserve">). To allow players to assess the environment and interactively choose management actions, A&amp;F uses a modified version of GMSE.</w:t>
      </w:r>
    </w:p>
    <w:p xmlns:wp14="http://schemas.microsoft.com/office/word/2010/wordml" w14:paraId="1B87BAD6" wp14:textId="77777777">
      <w:pPr>
        <w:pStyle w:val="TextBody"/>
        <w:rPr/>
      </w:pPr>
      <w:r>
        <w:rPr/>
        <w:t xml:space="preserve">A&amp;F uses a development version of GMSE implemented in R version 4.1.1 (2021-08-10), the code for which is freely available: </w:t>
      </w:r>
      <w:hyperlink r:id="rId6">
        <w:r>
          <w:rPr>
            <w:rStyle w:val="InternetLink"/>
          </w:rPr>
          <w:t>https://github.com/ConFooBio/gmse/tree/man_control</w:t>
        </w:r>
      </w:hyperlink>
      <w:r>
        <w:rPr/>
        <w:t>. In this version, the management model is replaced by player inputs, and the order of operations is altered to accommodate this. Further details are given in S1.</w:t>
      </w:r>
    </w:p>
    <w:p xmlns:wp14="http://schemas.microsoft.com/office/word/2010/wordml" w14:paraId="1B83D7DD" wp14:textId="025EEC95">
      <w:pPr>
        <w:pStyle w:val="TextBody"/>
      </w:pPr>
      <w:r w:rsidR="2611DE96">
        <w:rPr/>
        <w:t xml:space="preserve">The current GMSE parameter values used by A&amp;F largely reflect default parameter values in GMSE. This is a purely pragmatic choice: because we are not modelling a specific system </w:t>
      </w:r>
      <w:proofErr w:type="gramStart"/>
      <w:r w:rsidR="2611DE96">
        <w:rPr/>
        <w:t>here, and</w:t>
      </w:r>
      <w:proofErr w:type="gramEnd"/>
      <w:r w:rsidR="2611DE96">
        <w:rPr/>
        <w:t xml:space="preserve"> aim only to illustrate the use of the A&amp;F platform in general terms, the specific parameter values given below and in Table S2</w:t>
      </w:r>
      <w:ins w:author="Adrian Bach" w:date="2021-09-20T13:53:51.907Z" w:id="1270058461">
        <w:r w:rsidR="2611DE96">
          <w:t xml:space="preserve"> </w:t>
        </w:r>
      </w:ins>
      <w:r w:rsidR="2611DE96">
        <w:rPr/>
        <w:t>should simply be interpreted as examples. It is important to stress that all these parameters are expected to be modified as appropriate for specific GMSE and A&amp;F applications.</w:t>
      </w:r>
    </w:p>
    <w:p xmlns:wp14="http://schemas.microsoft.com/office/word/2010/wordml" w14:paraId="19F52AEA" wp14:textId="77777777">
      <w:pPr>
        <w:pStyle w:val="TextBody"/>
      </w:pPr>
      <w:r w:rsidR="2611DE96">
        <w:rPr/>
        <w:t xml:space="preserve">The example </w:t>
      </w:r>
      <w:proofErr w:type="spellStart"/>
      <w:r w:rsidR="2611DE96">
        <w:rPr/>
        <w:t xml:space="preserve">parameterisation</w:t>
      </w:r>
      <w:proofErr w:type="spellEnd"/>
      <w:r w:rsidR="2611DE96">
        <w:rPr/>
        <w:t xml:space="preserve"> used here simulates a landscape of 100x100 cells, divided into farms owned by 4-12 farmers (the precise number and land distribution is randomly varied per session, see 4.2 below). Farmers can take three possible </w:t>
      </w:r>
      <w:proofErr w:type="gramStart"/>
      <w:r w:rsidR="2611DE96">
        <w:rPr/>
        <w:t xml:space="preserve">actions;</w:t>
      </w:r>
      <w:proofErr w:type="gramEnd"/>
      <w:r w:rsidR="2611DE96">
        <w:rPr/>
        <w:t xml:space="preserve"> tending crops, hunting (culling) animals, or scaring animals off their land. All </w:t>
      </w:r>
      <w:proofErr w:type="spellStart"/>
      <w:r w:rsidR="2611DE96">
        <w:rPr/>
        <w:t xml:space="preserve">submodels</w:t>
      </w:r>
      <w:proofErr w:type="spellEnd"/>
      <w:r w:rsidR="2611DE96">
        <w:rPr/>
        <w:t xml:space="preserve"> used in A&amp;F are currently the default GMSE models (see S1), </w:t>
      </w:r>
      <w:proofErr w:type="gramStart"/>
      <w:r w:rsidR="2611DE96">
        <w:rPr/>
        <w:t xml:space="preserve">with the exception of</w:t>
      </w:r>
      <w:proofErr w:type="gramEnd"/>
      <w:r w:rsidR="2611DE96">
        <w:rPr/>
        <w:t xml:space="preserve">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sidR="2611DE96">
        <w:rPr/>
        <w:t xml:space="preserve"> where the player assumes control over the management decisions (see below). We only give brief details on GMSE itself here, for full details and descriptions of all models, see </w:t>
      </w:r>
      <w:hyperlink w:anchor="ref-duthie2018">
        <w:r w:rsidR="2611DE96">
          <w:rPr>
            <w:rStyle w:val="InternetLink"/>
          </w:rPr>
          <w:t>Duthie et al.</w:t>
        </w:r>
      </w:hyperlink>
      <w:r w:rsidR="2611DE96">
        <w:rPr/>
        <w:t xml:space="preserve"> (</w:t>
      </w:r>
      <w:hyperlink w:anchor="ref-duthie2018">
        <w:r w:rsidR="2611DE96">
          <w:rPr>
            <w:rStyle w:val="InternetLink"/>
          </w:rPr>
          <w:t>2018</w:t>
        </w:r>
      </w:hyperlink>
      <w:r w:rsidR="2611DE96">
        <w:rPr/>
        <w:t xml:space="preserve">) </w:t>
      </w:r>
      <w:proofErr w:type="gramStart"/>
      <w:r w:rsidR="2611DE96">
        <w:rPr/>
        <w:t xml:space="preserve">and</w:t>
      </w:r>
      <w:proofErr w:type="gramEnd"/>
      <w:r w:rsidR="2611DE96">
        <w:rPr/>
        <w:t xml:space="preserve"> </w:t>
      </w:r>
      <w:hyperlink w:anchor="ref-nilsson2021">
        <w:r w:rsidR="2611DE96">
          <w:rPr>
            <w:rStyle w:val="InternetLink"/>
          </w:rPr>
          <w:t>L. Nilsson et al.</w:t>
        </w:r>
      </w:hyperlink>
      <w:r w:rsidR="2611DE96">
        <w:rPr/>
        <w:t xml:space="preserve"> (</w:t>
      </w:r>
      <w:hyperlink w:anchor="ref-nilsson2021">
        <w:r w:rsidR="2611DE96">
          <w:rPr>
            <w:rStyle w:val="InternetLink"/>
          </w:rPr>
          <w:t>2021</w:t>
        </w:r>
      </w:hyperlink>
      <w:r w:rsidR="2611DE96">
        <w:rPr/>
        <w:t xml:space="preserve">)). The </w:t>
      </w:r>
      <w:r w:rsidR="2611DE96">
        <w:rPr>
          <w:b w:val="1"/>
          <w:bCs w:val="1"/>
        </w:rPr>
        <w:t>animal population</w:t>
      </w:r>
      <w:r w:rsidR="2611DE96">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sidR="2611DE96">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sidR="2611DE96">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sidR="2611DE96">
        <w:rPr/>
        <w:t xml:space="preserve">, meaning that in the absence of any management the population will increase from the initial population size (1000) to carrying capacity (5000). The </w:t>
      </w:r>
      <w:r w:rsidR="2611DE96">
        <w:rPr>
          <w:b w:val="1"/>
          <w:bCs w:val="1"/>
        </w:rPr>
        <w:t>observation model</w:t>
      </w:r>
      <w:r w:rsidR="2611DE96">
        <w:rPr/>
        <w:t xml:space="preserve"> uses the default GMSE model (density-based sampling of a subset of the environment); the manager can only base decisions on the </w:t>
      </w:r>
      <w:r w:rsidRPr="2611DE96" w:rsidR="2611DE96">
        <w:rPr>
          <w:i w:val="1"/>
          <w:iCs w:val="1"/>
        </w:rPr>
        <w:t>observed</w:t>
      </w:r>
      <w:r w:rsidR="2611DE96">
        <w:rPr/>
        <w:t xml:space="preserve"> number of animals (and thus population trajectory plots in the game interface reflect observations only, which are subject to an </w:t>
      </w:r>
      <w:commentRangeStart w:id="1393950084"/>
      <w:r w:rsidR="2611DE96">
        <w:rPr/>
        <w:t xml:space="preserve">unknown </w:t>
      </w:r>
      <w:commentRangeEnd w:id="1393950084"/>
      <w:r>
        <w:rPr>
          <w:rStyle w:val="CommentReference"/>
        </w:rPr>
        <w:commentReference w:id="1393950084"/>
      </w:r>
      <w:r w:rsidR="2611DE96">
        <w:rPr/>
        <w:t xml:space="preserve">level of uncertainty). Both the </w:t>
      </w:r>
      <w:r w:rsidR="2611DE96">
        <w:rPr>
          <w:b w:val="1"/>
          <w:bCs w:val="1"/>
        </w:rPr>
        <w:t>management model</w:t>
      </w:r>
      <w:r w:rsidR="2611DE96">
        <w:rPr/>
        <w:t xml:space="preserve"> (in the </w:t>
      </w:r>
      <w:proofErr w:type="spellStart"/>
      <w:r w:rsidR="2611DE96">
        <w:rPr/>
        <w:t xml:space="preserve">initialisation</w:t>
      </w:r>
      <w:proofErr w:type="spellEnd"/>
      <w:r w:rsidR="2611DE96">
        <w:rPr/>
        <w:t xml:space="preserve"> steps) and </w:t>
      </w:r>
      <w:r w:rsidR="2611DE96">
        <w:rPr>
          <w:b w:val="1"/>
          <w:bCs w:val="1"/>
        </w:rPr>
        <w:t>user model</w:t>
      </w:r>
      <w:r w:rsidR="2611DE96">
        <w:rPr/>
        <w:t xml:space="preserve"> use the genetic algorithm with default parameter settings. Farmer budgets are set to 1500 units per time step, manager budgets to 1000 units (both for the initial </w:t>
      </w:r>
      <w:proofErr w:type="gramStart"/>
      <w:r w:rsidR="2611DE96">
        <w:rPr/>
        <w:t xml:space="preserve">5 time</w:t>
      </w:r>
      <w:proofErr w:type="gramEnd"/>
      <w:r w:rsidR="2611DE96">
        <w:rPr/>
        <w:t xml:space="preserve"> steps and the subsequent game play; see 3.1.1 above for notes on the </w:t>
      </w:r>
      <w:proofErr w:type="spellStart"/>
      <w:r w:rsidR="2611DE96">
        <w:rPr/>
        <w:t xml:space="preserve">conceptualisation</w:t>
      </w:r>
      <w:proofErr w:type="spellEnd"/>
      <w:r w:rsidR="2611DE96">
        <w:rPr/>
        <w:t xml:space="preserve"> of “budget”). Farmers aim to </w:t>
      </w:r>
      <w:proofErr w:type="spellStart"/>
      <w:r w:rsidR="2611DE96">
        <w:rPr/>
        <w:t xml:space="preserve">maximise</w:t>
      </w:r>
      <w:proofErr w:type="spellEnd"/>
      <w:r w:rsidR="2611DE96">
        <w:rPr/>
        <w:t xml:space="preserve"> yield from their land; their annual budget is reset each year and is unaffected by yield. Yield is positively affected by tending </w:t>
      </w:r>
      <w:proofErr w:type="gramStart"/>
      <w:r w:rsidR="2611DE96">
        <w:rPr/>
        <w:t xml:space="preserve">crops, and</w:t>
      </w:r>
      <w:proofErr w:type="gramEnd"/>
      <w:r w:rsidR="2611DE96">
        <w:rPr/>
        <w:t xml:space="preserve">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xmlns:wp14="http://schemas.microsoft.com/office/word/2010/wordml" w14:paraId="61F3AE2C" wp14:textId="77777777">
      <w:pPr>
        <w:pStyle w:val="TextBody"/>
        <w:rPr/>
      </w:pPr>
      <w:r>
        <w:rPr/>
        <w:t>Each subsequent A&amp;F time step then consists of (1) player input, taking the place of the default management model, in which the player can assess the environment using outputs provided (see below) and choose management actions (costs for farmer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bookmarkStart w:name="structure-as-relating-to-gmse" w:id="57454380"/>
      <w:bookmarkEnd w:id="57454380"/>
    </w:p>
    <w:p xmlns:wp14="http://schemas.microsoft.com/office/word/2010/wordml" w14:paraId="5F568DA9" wp14:textId="77777777">
      <w:pPr>
        <w:pStyle w:val="Heading3"/>
        <w:numPr>
          <w:ilvl w:val="2"/>
          <w:numId w:val="2"/>
        </w:numPr>
        <w:rPr/>
      </w:pPr>
      <w:r>
        <w:rPr/>
        <w:t>Player interface</w:t>
      </w:r>
    </w:p>
    <w:p xmlns:wp14="http://schemas.microsoft.com/office/word/2010/wordml" w14:paraId="47729BDB" wp14:textId="77777777">
      <w:pPr>
        <w:pStyle w:val="FirstParagraph"/>
        <w:rPr/>
      </w:pPr>
      <w:r>
        <w:rPr/>
        <w:t xml:space="preserve">The player interface for A&amp;F is a web application coded in R, using </w:t>
      </w:r>
      <w:hyperlink r:id="rId7">
        <w:r>
          <w:rPr>
            <w:rStyle w:val="VerbatimChar"/>
          </w:rPr>
          <w:t>Shiny</w:t>
        </w:r>
      </w:hyperlink>
      <w:r>
        <w:rPr/>
        <w:t xml:space="preserve"> (1.6.0), and packages </w:t>
      </w:r>
      <w:hyperlink r:id="rId8">
        <w:r>
          <w:rPr>
            <w:rStyle w:val="VerbatimChar"/>
          </w:rPr>
          <w:t>shinyjs</w:t>
        </w:r>
      </w:hyperlink>
      <w:r>
        <w:rPr/>
        <w:t xml:space="preserve"> (2.0.0), </w:t>
      </w:r>
      <w:hyperlink r:id="rId9">
        <w:r>
          <w:rPr>
            <w:rStyle w:val="VerbatimChar"/>
          </w:rPr>
          <w:t>shinyBS</w:t>
        </w:r>
      </w:hyperlink>
      <w:r>
        <w:rPr/>
        <w:t xml:space="preserve"> (0.61), and </w:t>
      </w:r>
      <w:hyperlink r:id="rId10">
        <w:r>
          <w:rPr>
            <w:rStyle w:val="VerbatimChar"/>
          </w:rPr>
          <w:t>waiter</w:t>
        </w:r>
      </w:hyperlink>
      <w:r>
        <w:rPr/>
        <w:t xml:space="preserve"> (0.2.2).</w:t>
      </w:r>
    </w:p>
    <w:p xmlns:wp14="http://schemas.microsoft.com/office/word/2010/wordml" w14:paraId="7C737416" wp14:textId="77777777">
      <w:pPr>
        <w:pStyle w:val="TextBody"/>
        <w:rPr/>
      </w:pPr>
      <w:r>
        <w:rPr/>
        <w:t>On starting a new game session the player is presented with a series of introductory screens explaining the background, flow and objective of the game, after which they are asked to enter a player name, which is stored and used to show player scores as the end of a session, compared to previous sessions by other players.</w:t>
      </w:r>
    </w:p>
    <w:p xmlns:wp14="http://schemas.microsoft.com/office/word/2010/wordml" w14:paraId="0A37501D" wp14:textId="77777777">
      <w:pPr>
        <w:pStyle w:val="CaptionedFigure"/>
        <w:rPr/>
      </w:pPr>
      <w:r>
        <w:rPr/>
        <w:drawing>
          <wp:inline xmlns:wp14="http://schemas.microsoft.com/office/word/2010/wordprocessingDrawing" distT="0" distB="0" distL="114935" distR="114935" wp14:anchorId="1D51E61A" wp14:editId="7777777">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pic:cNvPicPr>
                      <a:picLocks noChangeAspect="1" noChangeArrowheads="1"/>
                    </pic:cNvPicPr>
                  </pic:nvPicPr>
                  <pic:blipFill>
                    <a:blip r:embed="rId11"/>
                    <a:stretch>
                      <a:fillRect/>
                    </a:stretch>
                  </pic:blipFill>
                  <pic:spPr bwMode="auto">
                    <a:xfrm>
                      <a:off x="0" y="0"/>
                      <a:ext cx="5715000" cy="5320665"/>
                    </a:xfrm>
                    <a:prstGeom prst="rect">
                      <a:avLst/>
                    </a:prstGeom>
                  </pic:spPr>
                </pic:pic>
              </a:graphicData>
            </a:graphic>
          </wp:inline>
        </w:drawing>
      </w:r>
    </w:p>
    <w:p xmlns:wp14="http://schemas.microsoft.com/office/word/2010/wordml" w14:paraId="5F4CA252" wp14:textId="47B3E7E7">
      <w:pPr>
        <w:pStyle w:val="ImageCaption"/>
      </w:pPr>
      <w:r w:rsidR="2611DE96">
        <w:rPr/>
        <w:t>Figure 2. The Animal &amp; Farm main game interface, showing (a) animal (resource) population trajectory and yield per farmer, (b) the farming landscape with animal positions as red dots and farm own</w:t>
      </w:r>
      <w:del w:author="Adrian Bach" w:date="2021-09-20T14:07:28.097Z" w:id="1534052120">
        <w:r w:rsidDel="2611DE96">
          <w:delText>w</w:delText>
        </w:r>
      </w:del>
      <w:r w:rsidR="2611DE96">
        <w:rPr/>
        <w:t xml:space="preserve">ership indicated by the grey shades, (c) actions taken by farmers in the </w:t>
      </w:r>
      <w:r w:rsidR="2611DE96">
        <w:rPr/>
        <w:t>previous</w:t>
      </w:r>
      <w:r w:rsidR="2611DE96">
        <w:rPr/>
        <w:t xml:space="preserve"> game round, and (d) player inputs in</w:t>
      </w:r>
      <w:ins w:author="Adrian Bach" w:date="2021-09-20T14:07:17.495Z" w:id="2040110756">
        <w:r w:rsidR="2611DE96">
          <w:t>c</w:t>
        </w:r>
      </w:ins>
      <w:r w:rsidR="2611DE96">
        <w:rPr/>
        <w:t>luding a budget report and costs set for actions.</w:t>
      </w:r>
    </w:p>
    <w:p xmlns:wp14="http://schemas.microsoft.com/office/word/2010/wordml" w14:paraId="7132FC5E" wp14:textId="77777777">
      <w:pPr>
        <w:pStyle w:val="TextBody"/>
      </w:pPr>
      <w:r w:rsidR="2611DE96">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sidR="2611DE96">
        <w:rPr/>
        <w:t xml:space="preserve"> (</w:t>
      </w:r>
      <w:proofErr w:type="gramStart"/>
      <w:r w:rsidR="2611DE96">
        <w:rPr/>
        <w:t xml:space="preserve">at</w:t>
      </w:r>
      <w:proofErr w:type="gramEnd"/>
      <w:r w:rsidR="2611DE96">
        <w:rPr/>
        <w:t xml:space="preserve"> the start of the game, this will show five observations from the </w:t>
      </w:r>
      <w:proofErr w:type="spellStart"/>
      <w:r w:rsidR="2611DE96">
        <w:rPr/>
        <w:t xml:space="preserve">initialisation</w:t>
      </w:r>
      <w:proofErr w:type="spellEnd"/>
      <w:r w:rsidR="2611DE96">
        <w:rPr/>
        <w:t xml:space="preserve"> steps described above). Agricultural yield is expressed as a % of “maximum unaffected yield,” </w:t>
      </w:r>
      <w:proofErr w:type="gramStart"/>
      <w:r w:rsidR="2611DE96">
        <w:rPr/>
        <w:t xml:space="preserve">i.e.</w:t>
      </w:r>
      <w:proofErr w:type="gramEnd"/>
      <w:r w:rsidR="2611DE96">
        <w:rPr/>
        <w:t xml:space="preserv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sidR="2611DE96">
        <w:rPr/>
        <w:t xml:space="preserve">. Third, a bar plot of the number of actions taken by each farmer at time </w:t>
      </w:r>
      <w:r>
        <w:rPr/>
      </w:r>
      <m:oMath xmlns:m="http://schemas.openxmlformats.org/officeDocument/2006/math">
        <m:r>
          <w:rPr>
            <w:rFonts w:ascii="Cambria Math" w:hAnsi="Cambria Math"/>
          </w:rPr>
          <m:t xml:space="preserve">t</m:t>
        </m:r>
      </m:oMath>
      <w:r w:rsidR="2611DE96">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4"/>
      </w:r>
      <w:r w:rsidR="2611DE96">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sidR="2611DE96">
        <w:rPr/>
        <w:t xml:space="preserve">: killing animals (presented as the cost of a hunting </w:t>
      </w:r>
      <w:proofErr w:type="spellStart"/>
      <w:r w:rsidR="2611DE96">
        <w:rPr/>
        <w:t>licence</w:t>
      </w:r>
      <w:proofErr w:type="spellEnd"/>
      <w:r w:rsidR="2611DE96">
        <w:rPr/>
        <w:t xml:space="preserve">) and scaring animals off their land (presented as the cost of a scaring </w:t>
      </w:r>
      <w:proofErr w:type="spellStart"/>
      <w:r w:rsidR="2611DE96">
        <w:rPr/>
        <w:t>licence</w:t>
      </w:r>
      <w:proofErr w:type="spellEnd"/>
      <w:r w:rsidR="2611DE96">
        <w:rPr/>
        <w:t>).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5"/>
      </w:r>
      <w:r w:rsidR="2611DE96">
        <w:rPr/>
        <w:t xml:space="preserve"> affected by the manager (player), so no input is available for </w:t>
      </w:r>
      <w:r w:rsidR="2611DE96">
        <w:rPr/>
        <w:t xml:space="preserve">it</w:t>
      </w:r>
      <w:del w:author="Adrian Bach" w:date="2021-09-20T14:09:59.665Z" w:id="1879416549">
        <w:r w:rsidDel="2611DE96">
          <w:delText xml:space="preserve"> </w:delText>
        </w:r>
      </w:del>
      <w:r w:rsidR="2611DE96">
        <w:rPr/>
        <w:t xml:space="preserve">.</w:t>
      </w:r>
    </w:p>
    <w:p xmlns:wp14="http://schemas.microsoft.com/office/word/2010/wordml" w14:paraId="25B0DCB7" wp14:textId="77777777">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name="player-interface" w:id="5"/>
      <w:bookmarkEnd w:id="5"/>
    </w:p>
    <w:p xmlns:wp14="http://schemas.microsoft.com/office/word/2010/wordml" w14:paraId="19A75B94" wp14:textId="77777777">
      <w:pPr>
        <w:pStyle w:val="Heading3"/>
        <w:numPr>
          <w:ilvl w:val="2"/>
          <w:numId w:val="2"/>
        </w:numPr>
        <w:rPr/>
      </w:pPr>
      <w:r>
        <w:rPr/>
        <w:t>Game objective, scores and scoreboard</w:t>
      </w:r>
    </w:p>
    <w:p xmlns:wp14="http://schemas.microsoft.com/office/word/2010/wordml" w14:paraId="30DA64B0" wp14:textId="77777777">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 The scores are arbitrarily defined to reflect performance in terms of the animal population (“animal score”) on the one hand, and overall agricultural yield (“yield score”) on the other. Both scores can be interpreted as the mean % of the initial starting score, which is set at 100% (see S1 for further details). They are updated and displayed on each time step, and the final scores are displayed on a score board after the final time step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name="game-objective-scores-and-scoreboard" w:id="6"/>
      <w:bookmarkEnd w:id="6"/>
    </w:p>
    <w:p xmlns:wp14="http://schemas.microsoft.com/office/word/2010/wordml" w14:paraId="1D18C688" wp14:textId="77777777">
      <w:pPr>
        <w:pStyle w:val="Heading3"/>
        <w:numPr>
          <w:ilvl w:val="2"/>
          <w:numId w:val="2"/>
        </w:numPr>
        <w:rPr/>
      </w:pPr>
      <w:r>
        <w:rPr/>
        <w:t>Data collection &amp; database</w:t>
      </w:r>
    </w:p>
    <w:p xmlns:wp14="http://schemas.microsoft.com/office/word/2010/wordml" w14:paraId="698B5C1D" wp14:textId="77777777">
      <w:pPr>
        <w:pStyle w:val="FirstParagraph"/>
      </w:pPr>
      <w:r w:rsidR="2611DE96">
        <w:rPr/>
        <w:t>Game play data (</w:t>
      </w:r>
      <w:proofErr w:type="gramStart"/>
      <w:r w:rsidR="2611DE96">
        <w:rPr/>
        <w:t>e.g.</w:t>
      </w:r>
      <w:proofErr w:type="gramEnd"/>
      <w:r w:rsidR="2611DE96">
        <w:rPr/>
        <w:t xml:space="preserve"> session variables, player inputs, environment state variables) are stored in a MySQL relational database. Database structure is outlined in S1. A full list of parameter values </w:t>
      </w:r>
      <w:proofErr w:type="gramStart"/>
      <w:r w:rsidR="2611DE96">
        <w:rPr/>
        <w:t>stored</w:t>
      </w:r>
      <w:proofErr w:type="gramEnd"/>
      <w:r w:rsidR="2611DE96">
        <w:rPr/>
        <w:t xml:space="preserve"> and their description is given in Table S2. This represents only a subset of all GMSE parameters and may be easily extended in the future by adding additional fields to the relevant database table and ensuring the database interface functions append the extra parameters. For any GMSE parameters that are not stored currently, </w:t>
      </w:r>
      <w:commentRangeStart w:id="1670882845"/>
      <w:r w:rsidR="2611DE96">
        <w:rPr/>
        <w:t>the default GMSE parameter values</w:t>
      </w:r>
      <w:commentRangeEnd w:id="1670882845"/>
      <w:r>
        <w:rPr>
          <w:rStyle w:val="CommentReference"/>
        </w:rPr>
        <w:commentReference w:id="1670882845"/>
      </w:r>
      <w:r w:rsidR="2611DE96">
        <w:rPr/>
        <w:t xml:space="preserve"> are used.</w:t>
      </w:r>
      <w:bookmarkStart w:name="outline-of-approach" w:id="7"/>
      <w:bookmarkStart w:name="animal-farm" w:id="8"/>
      <w:bookmarkStart w:name="data-collection-database" w:id="9"/>
      <w:bookmarkEnd w:id="7"/>
      <w:bookmarkEnd w:id="8"/>
      <w:bookmarkEnd w:id="9"/>
    </w:p>
    <w:p xmlns:wp14="http://schemas.microsoft.com/office/word/2010/wordml" w14:paraId="25344961" wp14:textId="77777777">
      <w:pPr>
        <w:pStyle w:val="Heading1"/>
        <w:numPr>
          <w:ilvl w:val="0"/>
          <w:numId w:val="2"/>
        </w:numPr>
        <w:rPr/>
      </w:pPr>
      <w:r>
        <w:rPr/>
        <w:t>Example application</w:t>
      </w:r>
    </w:p>
    <w:p xmlns:wp14="http://schemas.microsoft.com/office/word/2010/wordml" w14:paraId="0CA16120" wp14:textId="77777777">
      <w:pPr>
        <w:pStyle w:val="Heading2"/>
        <w:numPr>
          <w:ilvl w:val="1"/>
          <w:numId w:val="2"/>
        </w:numPr>
        <w:ind w:left="0" w:right="0" w:hanging="0"/>
        <w:rPr/>
      </w:pPr>
      <w:r>
        <w:rPr/>
        <w:t>“</w:t>
      </w:r>
      <w:r>
        <w:rPr/>
        <w:t xml:space="preserve">Sandbox” for </w:t>
      </w:r>
      <w:r>
        <w:rPr>
          <w:i/>
          <w:iCs/>
        </w:rPr>
        <w:t>in silico</w:t>
      </w:r>
      <w:r>
        <w:rPr/>
        <w:t xml:space="preserve"> experiments</w:t>
      </w:r>
    </w:p>
    <w:p xmlns:wp14="http://schemas.microsoft.com/office/word/2010/wordml" w14:paraId="4CFED25D" wp14:textId="77777777">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animal population, observation or user models. For example, a researcher using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bookmarkStart w:name="sandbox-for-in-silico-experiments" w:id="10"/>
      <w:bookmarkEnd w:id="10"/>
    </w:p>
    <w:p xmlns:wp14="http://schemas.microsoft.com/office/word/2010/wordml" w14:paraId="24F7A5E6" wp14:textId="77777777">
      <w:pPr>
        <w:pStyle w:val="Heading2"/>
        <w:numPr>
          <w:ilvl w:val="1"/>
          <w:numId w:val="2"/>
        </w:numPr>
        <w:ind w:left="0" w:right="0" w:hanging="0"/>
        <w:rPr/>
      </w:pPr>
      <w:r>
        <w:rPr/>
        <w:t>Example scenario &amp; method</w:t>
      </w:r>
    </w:p>
    <w:p xmlns:wp14="http://schemas.microsoft.com/office/word/2010/wordml" w14:paraId="1F20CAC7" wp14:textId="77777777">
      <w:pPr>
        <w:pStyle w:val="Heading3"/>
        <w:numPr>
          <w:ilvl w:val="2"/>
          <w:numId w:val="2"/>
        </w:numPr>
        <w:rPr/>
      </w:pPr>
      <w:r>
        <w:rPr/>
        <w:t>Rationale &amp; methods</w:t>
      </w:r>
    </w:p>
    <w:p xmlns:wp14="http://schemas.microsoft.com/office/word/2010/wordml" w14:paraId="318F9F11" wp14:textId="77777777">
      <w:pPr>
        <w:pStyle w:val="FirstParagraph"/>
        <w:rPr/>
      </w:pPr>
      <w:r>
        <w:rPr/>
        <w:t>Here we illustrate one aspect of this potential by collecting decision-making data from a sample of test players. The main aim was to (1) obtain feedback on the model-game set up, and (2) collect example data to illustrate the potential of the approach, with specific emphasis on how communication of it may be improved in the future. We circulated a link to the game with scenarios configured as detailed below to a sample of 45 contacts working in conservation science and practical conservation and management, covering a range of academic institutions, research institutes, NGOs and government. Contacts were also asked to share the link with any potentially interested contacts. An accompanying covering letter explained this aim, the background to the work, and a request to respond with any feedback. It should be stressed that the data collected here should not be interpreted as comprehensive research on a specific question, and is intended as illustrative of the approach only.</w:t>
      </w:r>
    </w:p>
    <w:p xmlns:wp14="http://schemas.microsoft.com/office/word/2010/wordml" w14:paraId="5D1021D4" wp14:textId="77777777">
      <w:pPr>
        <w:pStyle w:val="TextBody"/>
      </w:pPr>
      <w:r w:rsidR="2611DE96">
        <w:rPr/>
        <w:t xml:space="preserve">For this proof of concept, we chose to focus on a scenario that systematically </w:t>
      </w:r>
      <w:r w:rsidR="2611DE96">
        <w:rPr/>
        <w:t xml:space="preserve">varies two parameters</w:t>
      </w:r>
      <w:r w:rsidR="2611DE96">
        <w:rPr/>
        <w:t xml:space="preserve">,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sidR="2611DE96">
        <w:rPr/>
        <w:t xml:space="preserve"> and the number of farmers (</w:t>
      </w:r>
      <w:r>
        <w:rPr/>
      </w:r>
      <m:oMath xmlns:m="http://schemas.openxmlformats.org/officeDocument/2006/math">
        <m:r>
          <w:rPr>
            <w:rFonts w:ascii="Cambria Math" w:hAnsi="Cambria Math"/>
          </w:rPr>
          <m:t xml:space="preserve">F</m:t>
        </m:r>
      </m:oMath>
      <w:r w:rsidR="2611DE96">
        <w:rPr/>
        <w:t xml:space="preserve">). While inequity in land ownership is commonplace and of interest to conservation strategies (e.g. </w:t>
      </w:r>
      <w:hyperlink w:anchor="ref-rakotonarivo2021">
        <w:r w:rsidR="2611DE96">
          <w:rPr>
            <w:rStyle w:val="InternetLink"/>
          </w:rPr>
          <w:t>S. Rakotonarivo et al. 2021</w:t>
        </w:r>
      </w:hyperlink>
      <w:r w:rsidR="2611DE96">
        <w:rPr/>
        <w:t xml:space="preserve">), the current manager decision-making algorithm implemented in GMSE cannot explicitly take the extent of such variation </w:t>
      </w:r>
      <w:proofErr w:type="gramStart"/>
      <w:r w:rsidR="2611DE96">
        <w:rPr/>
        <w:t>in</w:t>
      </w:r>
      <w:proofErr w:type="gramEnd"/>
      <w:r w:rsidR="2611DE96">
        <w:rPr/>
        <w:t xml:space="preserve"> account. Thus, collecting empirical data on how decisions and resultant population trajectories may be affected by variable land distribution is important.</w:t>
      </w:r>
    </w:p>
    <w:p xmlns:wp14="http://schemas.microsoft.com/office/word/2010/wordml" w14:paraId="5216105B" wp14:textId="77777777">
      <w:pPr>
        <w:pStyle w:val="TextBody"/>
      </w:pPr>
      <w:r w:rsidR="2611DE96">
        <w:rPr/>
        <w:t xml:space="preserve">Each new game session is </w:t>
      </w:r>
      <w:proofErr w:type="spellStart"/>
      <w:r w:rsidR="2611DE96">
        <w:rPr/>
        <w:t xml:space="preserve">initialised</w:t>
      </w:r>
      <w:proofErr w:type="spellEnd"/>
      <w:r w:rsidR="2611DE96">
        <w:rPr/>
        <w:t xml:space="preserve">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sidR="2611DE96">
        <w:rPr/>
        <w:t xml:space="preserve">, representing low, moderate and high variability in land ownership (resulting landscape patterns illustrated in Figure 3) and one of nine possible values of </w:t>
      </w:r>
      <w:r>
        <w:rPr/>
      </w:r>
      <m:oMath xmlns:m="http://schemas.openxmlformats.org/officeDocument/2006/math">
        <m:r>
          <w:rPr>
            <w:rFonts w:ascii="Cambria Math" w:hAnsi="Cambria Math"/>
          </w:rPr>
          <m:t xml:space="preserve">F</m:t>
        </m:r>
      </m:oMath>
      <w:r w:rsidR="2611DE96">
        <w:rPr/>
        <w:t xml:space="preserve">, </w:t>
      </w:r>
      <w:proofErr w:type="gramStart"/>
      <w:r w:rsidR="2611DE96">
        <w:rPr/>
        <w:t>i.e.</w:t>
      </w:r>
      <w:proofErr w:type="gramEnd"/>
      <w:r w:rsidR="2611DE96">
        <w:rPr/>
        <w:t>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sidR="2611DE96">
        <w:rPr/>
        <w:t>), sampled from a uniform distribution</w:t>
      </w:r>
      <w:commentRangeStart w:id="1489176546"/>
      <w:r w:rsidR="2611DE96">
        <w:rPr/>
        <w:t xml:space="preserve">. </w:t>
      </w:r>
      <w:commentRangeEnd w:id="1489176546"/>
      <w:r>
        <w:rPr>
          <w:rStyle w:val="CommentReference"/>
        </w:rPr>
        <w:commentReference w:id="1489176546"/>
      </w:r>
      <w:r w:rsidR="2611DE96">
        <w:rPr/>
        <w:t xml:space="preserve">Although the landscape ownership distribution is clearly shown to the player throughout the game (Figure 2),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w:t>
      </w:r>
      <w:proofErr w:type="gramStart"/>
      <w:r w:rsidR="2611DE96">
        <w:rPr/>
        <w:t>20 time</w:t>
      </w:r>
      <w:proofErr w:type="gramEnd"/>
      <w:r w:rsidR="2611DE96">
        <w:rPr/>
        <w:t xml:space="preserve"> steps following the initial five.</w:t>
      </w:r>
    </w:p>
    <w:p xmlns:wp14="http://schemas.microsoft.com/office/word/2010/wordml" w14:paraId="5DAB6C7B" wp14:textId="77777777">
      <w:pPr>
        <w:pStyle w:val="CaptionedFigure"/>
        <w:rPr/>
      </w:pPr>
      <w:r>
        <w:rPr/>
        <w:drawing>
          <wp:inline xmlns:wp14="http://schemas.microsoft.com/office/word/2010/wordprocessingDrawing" distT="0" distB="0" distL="114935" distR="114935" wp14:anchorId="304371FC" wp14:editId="7777777">
            <wp:extent cx="5943600" cy="2080260"/>
            <wp:effectExtent l="0" t="0" r="0" b="0"/>
            <wp:docPr id="3" name="Image2" descr="Figure 3. Examples of landscape ownership distributions, (a) low variability, o_v = 0 (equal distribution), (b) medium variability, o_v = 0.25, and (c) high variability, o_v = 0.5, here shown for 6 farmer-land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amples of landscape ownership distributions, (a) low variability, o_v = 0 (equal distribution), (b) medium variability, o_v = 0.25, and (c) high variability, o_v = 0.5, here shown for 6 farmer-landowners."/>
                    <pic:cNvPicPr>
                      <a:picLocks noChangeAspect="1" noChangeArrowheads="1"/>
                    </pic:cNvPicPr>
                  </pic:nvPicPr>
                  <pic:blipFill>
                    <a:blip r:embed="rId12"/>
                    <a:stretch>
                      <a:fillRect/>
                    </a:stretch>
                  </pic:blipFill>
                  <pic:spPr bwMode="auto">
                    <a:xfrm>
                      <a:off x="0" y="0"/>
                      <a:ext cx="5943600" cy="2080260"/>
                    </a:xfrm>
                    <a:prstGeom prst="rect">
                      <a:avLst/>
                    </a:prstGeom>
                  </pic:spPr>
                </pic:pic>
              </a:graphicData>
            </a:graphic>
          </wp:inline>
        </w:drawing>
      </w:r>
    </w:p>
    <w:p xmlns:wp14="http://schemas.microsoft.com/office/word/2010/wordml" w14:paraId="4F9026C8" wp14:textId="77777777">
      <w:pPr>
        <w:pStyle w:val="ImageCaption"/>
        <w:rPr/>
      </w:pPr>
      <w:r>
        <w:rPr/>
        <w:t xml:space="preserve">Figure 3. Examples of landscape ownership distributions, (a) low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 (equal distribution), (b) medium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0.25, and (c) high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0.5, here shown for 6 farmer-landowners.</w:t>
      </w:r>
      <w:bookmarkStart w:name="rationale-methods" w:id="11"/>
      <w:bookmarkEnd w:id="11"/>
    </w:p>
    <w:p xmlns:wp14="http://schemas.microsoft.com/office/word/2010/wordml" w14:paraId="2DA90208" wp14:textId="77777777">
      <w:pPr>
        <w:pStyle w:val="Heading3"/>
        <w:numPr>
          <w:ilvl w:val="2"/>
          <w:numId w:val="2"/>
        </w:numPr>
        <w:rPr/>
      </w:pPr>
      <w:r>
        <w:rPr/>
        <w:t>Ethics</w:t>
      </w:r>
    </w:p>
    <w:p xmlns:wp14="http://schemas.microsoft.com/office/word/2010/wordml" w14:paraId="7F519499" wp14:textId="77777777">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name="example-scenario-method" w:id="12"/>
      <w:bookmarkStart w:name="ethics" w:id="13"/>
      <w:bookmarkEnd w:id="12"/>
      <w:bookmarkEnd w:id="13"/>
    </w:p>
    <w:p xmlns:wp14="http://schemas.microsoft.com/office/word/2010/wordml" w14:paraId="1A72395A" wp14:textId="77777777">
      <w:pPr>
        <w:pStyle w:val="Heading2"/>
        <w:numPr>
          <w:ilvl w:val="1"/>
          <w:numId w:val="2"/>
        </w:numPr>
        <w:ind w:left="0" w:right="0" w:hanging="0"/>
        <w:rPr/>
      </w:pPr>
      <w:r>
        <w:rPr/>
        <w:t>Illustrative results</w:t>
      </w:r>
    </w:p>
    <w:p xmlns:wp14="http://schemas.microsoft.com/office/word/2010/wordml" w14:paraId="61492C15" wp14:textId="77777777">
      <w:pPr>
        <w:pStyle w:val="FirstParagraph"/>
      </w:pPr>
      <w:commentRangeStart w:id="558659168"/>
      <w:r w:rsidR="2611DE96">
        <w:rPr/>
        <w:t xml:space="preserve">Note that the results presented here are intended as illustrative of the model-game approach </w:t>
      </w:r>
      <w:proofErr w:type="gramStart"/>
      <w:r w:rsidR="2611DE96">
        <w:rPr/>
        <w:t>only, and</w:t>
      </w:r>
      <w:proofErr w:type="gramEnd"/>
      <w:r w:rsidR="2611DE96">
        <w:rPr/>
        <w:t xml:space="preserve"> should be interpreted as such</w:t>
      </w:r>
      <w:commentRangeEnd w:id="558659168"/>
      <w:r>
        <w:rPr>
          <w:rStyle w:val="CommentReference"/>
        </w:rPr>
        <w:commentReference w:id="558659168"/>
      </w:r>
      <w:r w:rsidR="2611DE96">
        <w:rPr/>
        <w:t>.</w:t>
      </w:r>
    </w:p>
    <w:p xmlns:wp14="http://schemas.microsoft.com/office/word/2010/wordml" w14:paraId="4DA6543D" wp14:textId="77777777">
      <w:pPr>
        <w:pStyle w:val="TextBody"/>
      </w:pPr>
      <w:r w:rsidR="2611DE96">
        <w:rPr/>
        <w:t>Between 21 July 2021 and 19 August 2021, we collated data on 76 play sessions by 28 unique players</w:t>
      </w:r>
      <w:r>
        <w:rPr>
          <w:rStyle w:val="FootnoteAnchor"/>
        </w:rPr>
        <w:footnoteReference w:id="6"/>
      </w:r>
      <w:r w:rsidR="2611DE96">
        <w:rPr/>
        <w:t xml:space="preserve">; this equated to a total of 1189 decisions (costs set). Sessions lasted 4.5 minutes on average (median 1.6 minutes, range 0.2 - 179.4; the latter maximum duration recorded was an outlier, likely caused by a game session not having been finished and the browser window left open).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sidR="2611DE96">
        <w:rPr/>
        <w:t xml:space="preserve"> (0, 0.25 or 0.5, N = 21 [28%], 32 [42%], and 23 [30%], respectively) and number of farmers </w:t>
      </w:r>
      <w:r>
        <w:rPr/>
      </w:r>
      <m:oMath xmlns:m="http://schemas.openxmlformats.org/officeDocument/2006/math">
        <m:r>
          <w:rPr>
            <w:rFonts w:ascii="Cambria Math" w:hAnsi="Cambria Math"/>
          </w:rPr>
          <m:t xml:space="preserve">F</m:t>
        </m:r>
      </m:oMath>
      <w:r w:rsidR="2611DE96">
        <w:rPr/>
        <w:t xml:space="preserve"> (4-12).</w:t>
      </w:r>
    </w:p>
    <w:p xmlns:wp14="http://schemas.microsoft.com/office/word/2010/wordml" w14:paraId="55625B01" wp14:textId="77777777">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4a). Differences in extinction probability with variability in farmer (stakeholder) number was less pronounced (Figure 4b).</w:t>
      </w:r>
    </w:p>
    <w:p xmlns:wp14="http://schemas.microsoft.com/office/word/2010/wordml" w14:paraId="283F8346" wp14:textId="77777777">
      <w:pPr>
        <w:pStyle w:val="TextBody"/>
        <w:rPr/>
      </w:pPr>
      <w:r>
        <w:rPr/>
        <w:t>These extinction probabilities were reflected in the animal population trajectories in each parameter scenario. Figure 5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xmlns:wp14="http://schemas.microsoft.com/office/word/2010/wordml" w14:paraId="1B290954" wp14:textId="77777777">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6.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6c vs. 6a-b).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6d-f).</w:t>
      </w:r>
    </w:p>
    <w:p xmlns:wp14="http://schemas.microsoft.com/office/word/2010/wordml" w14:paraId="02EB378F" wp14:textId="77777777">
      <w:pPr>
        <w:pStyle w:val="CaptionedFigure"/>
        <w:rPr/>
      </w:pPr>
      <w:r>
        <w:rPr/>
        <w:drawing>
          <wp:inline xmlns:wp14="http://schemas.microsoft.com/office/word/2010/wordprocessingDrawing" distT="0" distB="0" distL="114935" distR="114935" wp14:anchorId="347806F1" wp14:editId="7777777">
            <wp:extent cx="5943600" cy="2971800"/>
            <wp:effectExtent l="0" t="0" r="0" b="0"/>
            <wp:docPr id="4" name="Image3" descr="Figure 4.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3"/>
                    <a:stretch>
                      <a:fillRect/>
                    </a:stretch>
                  </pic:blipFill>
                  <pic:spPr bwMode="auto">
                    <a:xfrm>
                      <a:off x="0" y="0"/>
                      <a:ext cx="5943600" cy="2971800"/>
                    </a:xfrm>
                    <a:prstGeom prst="rect">
                      <a:avLst/>
                    </a:prstGeom>
                  </pic:spPr>
                </pic:pic>
              </a:graphicData>
            </a:graphic>
          </wp:inline>
        </w:drawing>
      </w:r>
    </w:p>
    <w:p xmlns:wp14="http://schemas.microsoft.com/office/word/2010/wordml" w14:paraId="440B648F" wp14:textId="77777777">
      <w:pPr>
        <w:pStyle w:val="ImageCaption"/>
        <w:rPr/>
      </w:pPr>
      <w:r>
        <w:rPr/>
        <w:t>Figure 4. Proportion of game sessions where animal population reached extinction, as a function of (a) land ownership variability and (b) the number of farmers (stakeholders) in the game session.</w:t>
      </w:r>
    </w:p>
    <w:p xmlns:wp14="http://schemas.microsoft.com/office/word/2010/wordml" w14:paraId="6A05A809" wp14:textId="77777777">
      <w:pPr>
        <w:pStyle w:val="CaptionedFigure"/>
      </w:pPr>
      <w:commentRangeStart w:id="542685877"/>
      <w:r w:rsidR="2611DE96">
        <w:drawing>
          <wp:inline xmlns:wp14="http://schemas.microsoft.com/office/word/2010/wordprocessingDrawing" wp14:editId="4CA3FA6F" wp14:anchorId="4AA4BF32">
            <wp:extent cx="5943600" cy="2971800"/>
            <wp:effectExtent l="0" t="0" r="0" b="0"/>
            <wp:docPr id="5" name="Image4" descr="Figure 5. Animal population trajectories per game session, split by levels of land ownership variability. Trajectories highlighted in red are sessions where the population reached extinction." title=""/>
            <wp:cNvGraphicFramePr>
              <a:graphicFrameLocks noChangeAspect="1"/>
            </wp:cNvGraphicFramePr>
            <a:graphic>
              <a:graphicData uri="http://schemas.openxmlformats.org/drawingml/2006/picture">
                <pic:pic>
                  <pic:nvPicPr>
                    <pic:cNvPr id="0" name="Image4"/>
                    <pic:cNvPicPr/>
                  </pic:nvPicPr>
                  <pic:blipFill>
                    <a:blip r:embed="Rcc706f7afb764ed7">
                      <a:extLst>
                        <a:ext xmlns:a="http://schemas.openxmlformats.org/drawingml/2006/main" uri="{28A0092B-C50C-407E-A947-70E740481C1C}">
                          <a14:useLocalDpi val="0"/>
                        </a:ext>
                      </a:extLst>
                    </a:blip>
                    <a:stretch>
                      <a:fillRect/>
                    </a:stretch>
                  </pic:blipFill>
                  <pic:spPr>
                    <a:xfrm rot="0" flipH="0" flipV="0">
                      <a:off x="0" y="0"/>
                      <a:ext cx="5943600" cy="2971800"/>
                    </a:xfrm>
                    <a:prstGeom prst="rect">
                      <a:avLst/>
                    </a:prstGeom>
                  </pic:spPr>
                </pic:pic>
              </a:graphicData>
            </a:graphic>
          </wp:inline>
        </w:drawing>
      </w:r>
      <w:commentRangeEnd w:id="542685877"/>
      <w:r>
        <w:rPr>
          <w:rStyle w:val="CommentReference"/>
        </w:rPr>
        <w:commentReference w:id="542685877"/>
      </w:r>
    </w:p>
    <w:p xmlns:wp14="http://schemas.microsoft.com/office/word/2010/wordml" w14:paraId="683369DC" wp14:textId="77777777">
      <w:pPr>
        <w:pStyle w:val="ImageCaption"/>
        <w:rPr/>
      </w:pPr>
      <w:r>
        <w:rPr/>
        <w:t>Figure 5. Animal population trajectories per game session, split by levels of land ownership variability. Trajectories highlighted in red are sessions where the population reached extinction.</w:t>
      </w:r>
    </w:p>
    <w:p xmlns:wp14="http://schemas.microsoft.com/office/word/2010/wordml" w14:paraId="5A39BBE3" wp14:textId="77777777">
      <w:pPr>
        <w:pStyle w:val="CaptionedFigure"/>
        <w:rPr/>
      </w:pPr>
      <w:r>
        <w:rPr/>
        <w:drawing>
          <wp:inline xmlns:wp14="http://schemas.microsoft.com/office/word/2010/wordprocessingDrawing" distT="0" distB="0" distL="114935" distR="114935" wp14:anchorId="63569757" wp14:editId="7777777">
            <wp:extent cx="5943600" cy="4160520"/>
            <wp:effectExtent l="0" t="0" r="0" b="0"/>
            <wp:doc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5"/>
                    <a:stretch>
                      <a:fillRect/>
                    </a:stretch>
                  </pic:blipFill>
                  <pic:spPr bwMode="auto">
                    <a:xfrm>
                      <a:off x="0" y="0"/>
                      <a:ext cx="5943600" cy="4160520"/>
                    </a:xfrm>
                    <a:prstGeom prst="rect">
                      <a:avLst/>
                    </a:prstGeom>
                  </pic:spPr>
                </pic:pic>
              </a:graphicData>
            </a:graphic>
          </wp:inline>
        </w:drawing>
      </w:r>
    </w:p>
    <w:p xmlns:wp14="http://schemas.microsoft.com/office/word/2010/wordml" w14:paraId="2D1FB041" wp14:textId="77777777">
      <w:pPr>
        <w:pStyle w:val="ImageCaption"/>
        <w:rPr/>
      </w:pPr>
      <w:r>
        <w:rPr/>
        <w:t>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name="example-application" w:id="14"/>
      <w:bookmarkStart w:name="illustrative-results" w:id="15"/>
      <w:bookmarkEnd w:id="14"/>
      <w:bookmarkEnd w:id="15"/>
    </w:p>
    <w:p xmlns:wp14="http://schemas.microsoft.com/office/word/2010/wordml" w14:paraId="4AFE23A4" wp14:textId="77777777">
      <w:pPr>
        <w:pStyle w:val="Heading1"/>
        <w:numPr>
          <w:ilvl w:val="0"/>
          <w:numId w:val="2"/>
        </w:numPr>
        <w:rPr/>
      </w:pPr>
      <w:r>
        <w:rPr/>
        <w:t>Discussion</w:t>
      </w:r>
    </w:p>
    <w:p xmlns:wp14="http://schemas.microsoft.com/office/word/2010/wordml" w14:paraId="0276E7E8" wp14:textId="77777777">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referring to model-games as data-collection tools, as opposed to exclusively as communication- or educational tools.</w:t>
      </w:r>
    </w:p>
    <w:p xmlns:wp14="http://schemas.microsoft.com/office/word/2010/wordml" w14:paraId="13AC0757" wp14:textId="77777777">
      <w:pPr>
        <w:pStyle w:val="Heading2"/>
        <w:numPr>
          <w:ilvl w:val="1"/>
          <w:numId w:val="2"/>
        </w:numPr>
        <w:ind w:left="0" w:right="0" w:hanging="0"/>
        <w:rPr/>
      </w:pPr>
      <w:r>
        <w:rPr/>
        <w:t>Potential</w:t>
      </w:r>
    </w:p>
    <w:p xmlns:wp14="http://schemas.microsoft.com/office/word/2010/wordml" w14:paraId="2A0FE147" wp14:textId="77777777">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of GMSE, ranging from variability in demography or behaviour of the natural resource, to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xmlns:wp14="http://schemas.microsoft.com/office/word/2010/wordml" w14:paraId="69D9877B" wp14:textId="77777777">
      <w:pPr>
        <w:pStyle w:val="TextBody"/>
        <w:rPr/>
      </w:pPr>
      <w:r>
        <w:rPr/>
        <w:t>In addition to use as an experimental tool, this approach also has great potential for use as a way to source large amounts of decision-making data which may then be used to re-parameterise the underlying models, to better reflect real-world decision making. Given a large enough sample of play sessions with a range of parameter combinations and outcomes, it may be possible to train machine learning algorithms on data collected from this approach, to simulate human decision-making under a wide range of conditions (</w:t>
      </w:r>
      <w:hyperlink w:anchor="ref-chabris2017">
        <w:r>
          <w:rPr>
            <w:rStyle w:val="InternetLink"/>
          </w:rPr>
          <w:t>Chabris 2017</w:t>
        </w:r>
      </w:hyperlink>
      <w:r>
        <w:rPr/>
        <w:t xml:space="preserve">; </w:t>
      </w:r>
      <w:hyperlink w:anchor="ref-duthie2021">
        <w:r>
          <w:rPr>
            <w:rStyle w:val="InternetLink"/>
          </w:rPr>
          <w:t>Duthie et al. 2021</w:t>
        </w:r>
      </w:hyperlink>
      <w:r>
        <w:rPr/>
        <w:t>).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limited in how they can represent such “non-rational” decision-</w:t>
      </w:r>
      <w:commentRangeStart w:id="1"/>
      <w:r>
        <w:rPr/>
        <w:t>making</w:t>
      </w:r>
      <w:r>
        <w:rPr/>
      </w:r>
      <w:commentRangeEnd w:id="1"/>
      <w:r>
        <w:commentReference w:id="1"/>
      </w:r>
      <w:r>
        <w:rPr/>
        <w:t xml:space="preserve"> (</w:t>
      </w:r>
      <w:hyperlink w:anchor="ref-constantino2021">
        <w:r>
          <w:rPr>
            <w:rStyle w:val="InternetLink"/>
          </w:rPr>
          <w:t>Constantino et al. 2021</w:t>
        </w:r>
      </w:hyperlink>
      <w:r>
        <w:rPr/>
        <w:t xml:space="preserve">; </w:t>
      </w:r>
      <w:hyperlink w:anchor="ref-dobson2019">
        <w:r>
          <w:rPr>
            <w:rStyle w:val="InternetLink"/>
          </w:rPr>
          <w:t>Dobson et al. 2019</w:t>
        </w:r>
      </w:hyperlink>
      <w:r>
        <w:rPr/>
        <w:t xml:space="preserve">). </w:t>
      </w:r>
      <w:bookmarkStart w:name="potential" w:id="16"/>
      <w:bookmarkEnd w:id="16"/>
    </w:p>
    <w:p xmlns:wp14="http://schemas.microsoft.com/office/word/2010/wordml" w14:paraId="20F4D2CB" wp14:textId="77777777">
      <w:pPr>
        <w:pStyle w:val="Heading2"/>
        <w:numPr>
          <w:ilvl w:val="1"/>
          <w:numId w:val="2"/>
        </w:numPr>
        <w:ind w:left="0" w:right="0" w:hanging="0"/>
        <w:rPr/>
      </w:pPr>
      <w:r>
        <w:rPr/>
        <w:t>Some limitations and potential solutions</w:t>
      </w:r>
    </w:p>
    <w:p xmlns:wp14="http://schemas.microsoft.com/office/word/2010/wordml" w14:paraId="25D4AE95" wp14:textId="77777777">
      <w:pPr>
        <w:pStyle w:val="Heading3"/>
        <w:numPr>
          <w:ilvl w:val="2"/>
          <w:numId w:val="2"/>
        </w:numPr>
        <w:rPr/>
      </w:pPr>
      <w:commentRangeStart w:id="649256968"/>
      <w:r w:rsidR="2611DE96">
        <w:rPr/>
        <w:t>“</w:t>
      </w:r>
      <w:r w:rsidR="2611DE96">
        <w:rPr/>
        <w:t>The game is unrealistic”</w:t>
      </w:r>
      <w:commentRangeEnd w:id="649256968"/>
      <w:r>
        <w:rPr>
          <w:rStyle w:val="CommentReference"/>
        </w:rPr>
        <w:commentReference w:id="649256968"/>
      </w:r>
    </w:p>
    <w:p xmlns:wp14="http://schemas.microsoft.com/office/word/2010/wordml" w14:paraId="58695B63" wp14:textId="77777777">
      <w:pPr>
        <w:pStyle w:val="FirstParagraph"/>
        <w:rPr/>
      </w:pPr>
      <w:r>
        <w:rPr/>
        <w:t>There are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biased. While a very important point, it is interesting to note that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applicable to any model as they are to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players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bookmarkStart w:name="the-game-is-unrealistic" w:id="17"/>
      <w:bookmarkEnd w:id="17"/>
    </w:p>
    <w:p xmlns:wp14="http://schemas.microsoft.com/office/word/2010/wordml" w14:paraId="4F8DDC8A" wp14:textId="77777777">
      <w:pPr>
        <w:pStyle w:val="Heading3"/>
        <w:numPr>
          <w:ilvl w:val="2"/>
          <w:numId w:val="2"/>
        </w:numPr>
        <w:rPr/>
      </w:pPr>
      <w:r>
        <w:rPr/>
        <w:t>“</w:t>
      </w:r>
      <w:r>
        <w:rPr/>
        <w:t>Humans are biased”</w:t>
      </w:r>
    </w:p>
    <w:p xmlns:wp14="http://schemas.microsoft.com/office/word/2010/wordml" w14:paraId="0DD09D69" wp14:textId="77777777">
      <w:pPr>
        <w:pStyle w:val="FirstParagraph"/>
        <w:rPr/>
      </w:pPr>
      <w:r>
        <w:rPr/>
        <w:t xml:space="preserve">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w:t>
      </w:r>
      <w:commentRangeStart w:id="2"/>
      <w:r>
        <w:rPr/>
        <w:t>public</w:t>
      </w:r>
      <w:r>
        <w:rPr/>
      </w:r>
      <w:commentRangeEnd w:id="2"/>
      <w:r>
        <w:commentReference w:id="2"/>
      </w:r>
      <w:r>
        <w:rPr/>
        <w:t>.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(Jones et al. </w:t>
      </w:r>
      <w:r>
        <w:rPr>
          <w:i/>
          <w:iCs/>
        </w:rPr>
        <w:t>in prep</w:t>
      </w:r>
      <w:r>
        <w:rPr/>
        <w:t>).</w:t>
      </w:r>
    </w:p>
    <w:p xmlns:wp14="http://schemas.microsoft.com/office/word/2010/wordml" w14:paraId="4093C6A4" wp14:textId="77777777">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attitudes (as in e.g.</w:t>
      </w:r>
      <w:commentRangeStart w:id="3"/>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t>
      </w:r>
      <w:r>
        <w:rPr/>
      </w:r>
      <w:commentRangeEnd w:id="3"/>
      <w:r>
        <w:commentReference w:id="3"/>
      </w:r>
      <w:r>
        <w:rPr/>
        <w:t xml:space="preserve">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(See 3.2.3 above; the goal stated in the introductory screens is “</w:t>
      </w:r>
      <w:r>
        <w:rPr>
          <w:i/>
          <w:iCs/>
        </w:rPr>
        <w:t>your aim is to maintain the number of animals and overall agricultural yield of your choice</w:t>
      </w:r>
      <w:r>
        <w:rPr/>
        <w:t xml:space="preserve">”). Careful framing of the game (either in open play or in more limited experimental settings) in terms of game objectives, and ensuring that this matches the objective of the particular application, is vital to avoid goal bias (cf. </w:t>
      </w:r>
      <w:hyperlink w:anchor="ref-baynhamherd2020">
        <w:r>
          <w:rPr>
            <w:rStyle w:val="InternetLink"/>
          </w:rPr>
          <w:t>Baynham-Herd et al. 2020</w:t>
        </w:r>
      </w:hyperlink>
      <w:r>
        <w:rPr/>
        <w:t>).</w:t>
      </w:r>
      <w:bookmarkStart w:name="some-limitations-and-potential-solutions" w:id="18"/>
      <w:bookmarkStart w:name="humans-are-biased" w:id="19"/>
      <w:bookmarkEnd w:id="18"/>
      <w:bookmarkEnd w:id="19"/>
    </w:p>
    <w:p xmlns:wp14="http://schemas.microsoft.com/office/word/2010/wordml" w14:paraId="169D939D" wp14:textId="77777777">
      <w:pPr>
        <w:pStyle w:val="Heading2"/>
        <w:numPr>
          <w:ilvl w:val="1"/>
          <w:numId w:val="2"/>
        </w:numPr>
        <w:ind w:left="0" w:right="0" w:hanging="0"/>
        <w:rPr/>
      </w:pPr>
      <w:r>
        <w:rPr/>
        <w:t>Conclusions &amp; future direction</w:t>
      </w:r>
    </w:p>
    <w:p xmlns:wp14="http://schemas.microsoft.com/office/word/2010/wordml" w14:paraId="05A4B39F" wp14:textId="77777777">
      <w:pPr>
        <w:pStyle w:val="FirstParagraph"/>
        <w:rPr/>
      </w:pPr>
      <w:r>
        <w:rPr/>
        <w:t>Provided that the limitations outlined above are taken into account, and the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p>
    <w:p xmlns:wp14="http://schemas.microsoft.com/office/word/2010/wordml" w14:paraId="65B23434" wp14:textId="77777777">
      <w:pPr>
        <w:pStyle w:val="TextBody"/>
        <w:rPr/>
      </w:pPr>
      <w:r>
        <w:rPr/>
        <w:t>It is worth stressing that the specific parameterisation of the game presented here, as well as the data collected, is intended as illustrative only. The current game could easily be expanded to give the player control over as much of the game “world” as is required for a given research question, and is supported by the underlying model. More broadly, this proof of concept further supports the case for much wider model-game developments (</w:t>
      </w:r>
      <w:hyperlink w:anchor="ref-duthie2021">
        <w:r>
          <w:rPr>
            <w:rStyle w:val="InternetLink"/>
          </w:rPr>
          <w:t>Duthie et al. 2021</w:t>
        </w:r>
      </w:hyperlink>
      <w:r>
        <w:rPr/>
        <w:t>): within the broad theme of natural resource management, more sophisticated games might involve “open worlds” in which a plethora of decisions and strategies are available to players, in rich environments that may be affected by (and respond to) decisions in a variety of ways - including potentially other decision-makers in multiplayer settings. Many hugely successful modern commercial videogames (e.g. Red Dead Redemption, MineCraft, Sim City) already provide such highly sophisticated environmental simulations, and the potential for sourcing data on human decision-making (and more broadly) from such virtual environments (or similar custom platforms) is huge. Yet, in spite of recent developments (</w:t>
      </w:r>
      <w:hyperlink w:anchor="ref-crowley2021">
        <w:r>
          <w:rPr>
            <w:rStyle w:val="InternetLink"/>
          </w:rPr>
          <w:t>Crowley, Silk, and Crowley 2021</w:t>
        </w:r>
      </w:hyperlink>
      <w:r>
        <w:rPr/>
        <w:t>), this potential remains almost untapped in conservation science and natural resource management.</w:t>
      </w:r>
      <w:bookmarkStart w:name="discussion" w:id="20"/>
      <w:bookmarkStart w:name="conclusions-future-direction" w:id="21"/>
      <w:bookmarkEnd w:id="20"/>
      <w:bookmarkEnd w:id="21"/>
    </w:p>
    <w:p xmlns:wp14="http://schemas.microsoft.com/office/word/2010/wordml" w14:paraId="79CCAD17" wp14:textId="77777777">
      <w:pPr>
        <w:pStyle w:val="Heading1"/>
        <w:numPr>
          <w:ilvl w:val="0"/>
          <w:numId w:val="2"/>
        </w:numPr>
        <w:rPr/>
      </w:pPr>
      <w:commentRangeStart w:id="4"/>
      <w:commentRangeStart w:id="1286343661"/>
      <w:r w:rsidR="2611DE96">
        <w:rPr/>
        <w:t>Acknowledgements</w:t>
      </w:r>
      <w:commentRangeEnd w:id="4"/>
      <w:r>
        <w:commentReference w:id="4"/>
      </w:r>
      <w:commentRangeEnd w:id="1286343661"/>
      <w:r>
        <w:rPr>
          <w:rStyle w:val="CommentReference"/>
        </w:rPr>
        <w:commentReference w:id="1286343661"/>
      </w:r>
      <w:r>
        <w:rPr/>
      </w:r>
    </w:p>
    <w:p xmlns:wp14="http://schemas.microsoft.com/office/word/2010/wordml" w14:paraId="69724B9F" wp14:textId="43836D43">
      <w:pPr>
        <w:pStyle w:val="FirstParagraph"/>
      </w:pPr>
      <w:r w:rsidR="2611DE96">
        <w:rPr/>
        <w:t xml:space="preserve">We thank all the trial players for their time and effort in testing A&amp;F. Special thanks to seven of the trial players for </w:t>
      </w:r>
      <w:r w:rsidR="2611DE96">
        <w:rPr/>
        <w:t>providing</w:t>
      </w:r>
      <w:r w:rsidR="2611DE96">
        <w:rPr/>
        <w:t xml:space="preserve"> specific feedback on which much of the Discussion for this paper was based, and which will form a starting point for future improvements of the model-game approach. JM and </w:t>
      </w:r>
      <w:r w:rsidR="2611DE96">
        <w:rPr/>
        <w:t>NB</w:t>
      </w:r>
      <w:r w:rsidR="2611DE96">
        <w:rPr/>
        <w:t xml:space="preserve"> were funded by </w:t>
      </w:r>
      <w:r w:rsidR="2611DE96">
        <w:rPr/>
        <w:t>EU</w:t>
      </w:r>
      <w:r w:rsidR="2611DE96">
        <w:rPr/>
        <w:t xml:space="preserve"> Horizon 2020 grant agreement no. 679651 ("</w:t>
      </w:r>
      <w:r w:rsidR="2611DE96">
        <w:rPr/>
        <w:t>ConFooBio</w:t>
      </w:r>
      <w:r w:rsidR="2611DE96">
        <w:rPr/>
        <w:t>", to NB); ABD was funded by a Leverhulme Trust ECF fellowship grant</w:t>
      </w:r>
      <w:ins w:author="Adrian Bach" w:date="2021-09-20T14:56:34.291Z" w:id="1345250253">
        <w:r w:rsidR="2611DE96">
          <w:t>;</w:t>
        </w:r>
      </w:ins>
      <w:ins w:author="Adrian Bach" w:date="2021-09-20T14:57:16.229Z" w:id="477579163">
        <w:r w:rsidR="2611DE96">
          <w:t xml:space="preserve"> A.B. was funded by IAPETUS NPIF allocation, grant code NE/R012253/1 and supported by NERC</w:t>
        </w:r>
      </w:ins>
      <w:r w:rsidR="2611DE96">
        <w:rPr/>
        <w:t>.</w:t>
      </w:r>
    </w:p>
    <w:p xmlns:wp14="http://schemas.microsoft.com/office/word/2010/wordml" w14:paraId="41C8F396" wp14:textId="77777777">
      <w:pPr>
        <w:pStyle w:val="Normal"/>
      </w:pPr>
      <w:r>
        <w:br w:type="page"/>
      </w:r>
    </w:p>
    <w:p xmlns:wp14="http://schemas.microsoft.com/office/word/2010/wordml" w14:paraId="071E4E01" wp14:textId="77777777">
      <w:pPr>
        <w:pStyle w:val="Heading1"/>
        <w:numPr>
          <w:ilvl w:val="0"/>
          <w:numId w:val="2"/>
        </w:numPr>
        <w:rPr/>
      </w:pPr>
      <w:r>
        <w:rPr/>
        <w:t>References</w:t>
      </w:r>
    </w:p>
    <w:p xmlns:wp14="http://schemas.microsoft.com/office/word/2010/wordml" w14:paraId="05E267BF" wp14:textId="77777777">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6">
        <w:r>
          <w:rPr>
            <w:rStyle w:val="InternetLink"/>
          </w:rPr>
          <w:t>https://doi.org/10.1111/ddi.12054</w:t>
        </w:r>
      </w:hyperlink>
      <w:r>
        <w:rPr/>
        <w:t>.</w:t>
      </w:r>
      <w:bookmarkStart w:name="ref-addison2013" w:id="24"/>
      <w:bookmarkEnd w:id="24"/>
    </w:p>
    <w:p xmlns:wp14="http://schemas.microsoft.com/office/word/2010/wordml" w14:paraId="4E9071ED" wp14:textId="77777777">
      <w:pPr>
        <w:pStyle w:val="Bibliography"/>
        <w:rPr/>
      </w:pPr>
      <w:r>
        <w:rPr/>
        <w:t xml:space="preserve">Baynham-Herd, Zachary, Steve Redpath, Nils Bunnefeld, and Aidan Keane. 2020. “Predicting Intervention Priorities for Wildlife Conflicts.” </w:t>
      </w:r>
      <w:r>
        <w:rPr>
          <w:i/>
          <w:iCs/>
        </w:rPr>
        <w:t>Conservation Biology</w:t>
      </w:r>
      <w:r>
        <w:rPr/>
        <w:t xml:space="preserve"> 34 (1): 232–43. https://doi.org/</w:t>
      </w:r>
      <w:hyperlink r:id="rId17">
        <w:r>
          <w:rPr>
            <w:rStyle w:val="InternetLink"/>
          </w:rPr>
          <w:t>https://doi.org/10.1111/cobi.13372</w:t>
        </w:r>
      </w:hyperlink>
      <w:r>
        <w:rPr/>
        <w:t>.</w:t>
      </w:r>
      <w:bookmarkStart w:name="ref-baynhamherd2020" w:id="25"/>
      <w:bookmarkEnd w:id="25"/>
    </w:p>
    <w:p xmlns:wp14="http://schemas.microsoft.com/office/word/2010/wordml" w14:paraId="6EA1375F" wp14:textId="77777777">
      <w:pPr>
        <w:pStyle w:val="Bibliography"/>
        <w:rPr/>
      </w:pPr>
      <w:r>
        <w:rPr/>
        <w:t xml:space="preserve">Box, G. E. P. 1979. “Robustness in the Strategy of Scientific Model Building.” In, edited by ROBERT L. Launer and GRAHAM N. Wilkinson, 201–36. Academic Press. </w:t>
      </w:r>
      <w:hyperlink r:id="rId18">
        <w:r>
          <w:rPr>
            <w:rStyle w:val="InternetLink"/>
          </w:rPr>
          <w:t>https://doi.org/10.1016/B978-0-12-438150-6.50018-2</w:t>
        </w:r>
      </w:hyperlink>
      <w:r>
        <w:rPr/>
        <w:t>.</w:t>
      </w:r>
      <w:bookmarkStart w:name="ref-box1979" w:id="26"/>
      <w:bookmarkEnd w:id="26"/>
    </w:p>
    <w:p xmlns:wp14="http://schemas.microsoft.com/office/word/2010/wordml" w14:paraId="09C585ED" wp14:textId="77777777">
      <w:pPr>
        <w:pStyle w:val="Bibliography"/>
        <w:rPr/>
      </w:pPr>
      <w:r>
        <w:rPr/>
        <w:t xml:space="preserve">Bunnefeld, Nils, Emily Nicholson, and E. J Milner-Gulland. 2015. </w:t>
      </w:r>
      <w:r>
        <w:rPr>
          <w:i/>
          <w:iCs/>
        </w:rPr>
        <w:t>Decision-Making in Conservation and Natural Resource Management.</w:t>
      </w:r>
      <w:r>
        <w:rPr/>
        <w:t xml:space="preserve"> Cambridge: Cambridge University Press. </w:t>
      </w:r>
      <w:hyperlink r:id="rId19">
        <w:r>
          <w:rPr>
            <w:rStyle w:val="InternetLink"/>
          </w:rPr>
          <w:t>http://public.eblib.com/choice/publicfullrecord.aspx?p=4866274</w:t>
        </w:r>
      </w:hyperlink>
      <w:r>
        <w:rPr/>
        <w:t>.</w:t>
      </w:r>
      <w:bookmarkStart w:name="ref-bunnefeld2015" w:id="27"/>
      <w:bookmarkEnd w:id="27"/>
    </w:p>
    <w:p xmlns:wp14="http://schemas.microsoft.com/office/word/2010/wordml" w14:paraId="0C8B9E33" wp14:textId="77777777">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20">
        <w:r>
          <w:rPr>
            <w:rStyle w:val="InternetLink"/>
          </w:rPr>
          <w:t>https://doi.org/10.1126/sciadv.1400253</w:t>
        </w:r>
      </w:hyperlink>
      <w:r>
        <w:rPr/>
        <w:t>.</w:t>
      </w:r>
      <w:bookmarkStart w:name="ref-ceballos2015" w:id="28"/>
      <w:bookmarkEnd w:id="28"/>
    </w:p>
    <w:p xmlns:wp14="http://schemas.microsoft.com/office/word/2010/wordml" w14:paraId="151BAD42" wp14:textId="77777777">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21">
        <w:r>
          <w:rPr>
            <w:rStyle w:val="InternetLink"/>
          </w:rPr>
          <w:t>https://doi.org/10.1073/pnas.1704949114</w:t>
        </w:r>
      </w:hyperlink>
      <w:r>
        <w:rPr/>
        <w:t>.</w:t>
      </w:r>
      <w:bookmarkStart w:name="ref-ceballos2017" w:id="29"/>
      <w:bookmarkEnd w:id="29"/>
    </w:p>
    <w:p xmlns:wp14="http://schemas.microsoft.com/office/word/2010/wordml" w14:paraId="14513F4D" wp14:textId="77777777">
      <w:pPr>
        <w:pStyle w:val="Bibliography"/>
        <w:rPr/>
      </w:pPr>
      <w:r>
        <w:rPr/>
        <w:t xml:space="preserve">Chabris, Christopher F. 2017. “Six Suggestions for Research on Games in Cognitive Science.” </w:t>
      </w:r>
      <w:r>
        <w:rPr>
          <w:i/>
          <w:iCs/>
        </w:rPr>
        <w:t>Topics in Cognitive Science</w:t>
      </w:r>
      <w:r>
        <w:rPr/>
        <w:t xml:space="preserve"> 9 (2): 497–509. </w:t>
      </w:r>
      <w:hyperlink r:id="rId22">
        <w:r>
          <w:rPr>
            <w:rStyle w:val="InternetLink"/>
          </w:rPr>
          <w:t>https://doi.org/10.1111/tops.12267</w:t>
        </w:r>
      </w:hyperlink>
      <w:r>
        <w:rPr/>
        <w:t>.</w:t>
      </w:r>
      <w:bookmarkStart w:name="ref-chabris2017" w:id="30"/>
      <w:bookmarkEnd w:id="30"/>
    </w:p>
    <w:p xmlns:wp14="http://schemas.microsoft.com/office/word/2010/wordml" w14:paraId="4C15E9C0" wp14:textId="77777777">
      <w:pPr>
        <w:pStyle w:val="Bibliography"/>
        <w:rPr/>
      </w:pPr>
      <w:r>
        <w:rPr/>
        <w:t xml:space="preserve">Constantino, S. M., M. Schluter, E. U. Weber, and N. Wijermans. 2021. “Cognition and Behavior in Context: A Framework and Theories to Explain Natural Resource Use Decisions in Social-Ecological Systems.” </w:t>
      </w:r>
      <w:r>
        <w:rPr>
          <w:i/>
          <w:iCs/>
        </w:rPr>
        <w:t>Sustainability Science</w:t>
      </w:r>
      <w:r>
        <w:rPr/>
        <w:t xml:space="preserve"> 16 (5): 1651–71. </w:t>
      </w:r>
      <w:hyperlink r:id="rId23">
        <w:r>
          <w:rPr>
            <w:rStyle w:val="InternetLink"/>
          </w:rPr>
          <w:t>https://doi.org/10.1007/s11625-021-00989-w</w:t>
        </w:r>
      </w:hyperlink>
      <w:r>
        <w:rPr/>
        <w:t>.</w:t>
      </w:r>
      <w:bookmarkStart w:name="ref-constantino2021" w:id="31"/>
      <w:bookmarkEnd w:id="31"/>
    </w:p>
    <w:p xmlns:wp14="http://schemas.microsoft.com/office/word/2010/wordml" w14:paraId="684D17D2" wp14:textId="77777777">
      <w:pPr>
        <w:pStyle w:val="Bibliography"/>
        <w:rPr/>
      </w:pPr>
      <w:r>
        <w:rPr/>
        <w:t xml:space="preserve">Crowley, Edward J., Matthew J. Silk, and Sarah L. Crowley. 2021. “The Educational Value of Virtual Ecologies in Red Dead Redemption 2.” </w:t>
      </w:r>
      <w:r>
        <w:rPr>
          <w:i/>
          <w:iCs/>
        </w:rPr>
        <w:t>People and Nature</w:t>
      </w:r>
      <w:r>
        <w:rPr/>
        <w:t xml:space="preserve"> n/a (n/a). </w:t>
      </w:r>
      <w:hyperlink r:id="rId24">
        <w:r>
          <w:rPr>
            <w:rStyle w:val="InternetLink"/>
          </w:rPr>
          <w:t>https://doi.org/10.1002/pan3.10242</w:t>
        </w:r>
      </w:hyperlink>
      <w:r>
        <w:rPr/>
        <w:t>.</w:t>
      </w:r>
      <w:bookmarkStart w:name="ref-crowley2021" w:id="32"/>
      <w:bookmarkEnd w:id="32"/>
    </w:p>
    <w:p xmlns:wp14="http://schemas.microsoft.com/office/word/2010/wordml" w14:paraId="756E2FC8" wp14:textId="77777777">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25">
        <w:r>
          <w:rPr>
            <w:rStyle w:val="InternetLink"/>
          </w:rPr>
          <w:t>https://doi.org/10.5751/ES-11552-250213</w:t>
        </w:r>
      </w:hyperlink>
      <w:r>
        <w:rPr/>
        <w:t>.</w:t>
      </w:r>
      <w:bookmarkStart w:name="ref-cusack2020" w:id="33"/>
      <w:bookmarkEnd w:id="33"/>
    </w:p>
    <w:p xmlns:wp14="http://schemas.microsoft.com/office/word/2010/wordml" w14:paraId="4B614BC9" wp14:textId="77777777">
      <w:pPr>
        <w:pStyle w:val="Bibliography"/>
        <w:rPr/>
      </w:pPr>
      <w:r>
        <w:rPr/>
        <w:t xml:space="preserve">Dobson, Andrew D. M., Emiel de Lange, Aidan Keane, Harriet Ibbett, and E. J. Milner-Gulland. 2019. “Integrating Models of Human Behaviour Between the Individual and Population Levels to Inform Conservation Interventions.” </w:t>
      </w:r>
      <w:r>
        <w:rPr>
          <w:i/>
          <w:iCs/>
        </w:rPr>
        <w:t>Philosophical Transactions of the Royal Society B: Biological Sciences</w:t>
      </w:r>
      <w:r>
        <w:rPr/>
        <w:t xml:space="preserve"> 374 (1781): 20180053. </w:t>
      </w:r>
      <w:hyperlink r:id="rId26">
        <w:r>
          <w:rPr>
            <w:rStyle w:val="InternetLink"/>
          </w:rPr>
          <w:t>https://doi.org/10.1098/rstb.2018.0053</w:t>
        </w:r>
      </w:hyperlink>
      <w:r>
        <w:rPr/>
        <w:t>.</w:t>
      </w:r>
      <w:bookmarkStart w:name="ref-dobson2019" w:id="34"/>
      <w:bookmarkEnd w:id="34"/>
    </w:p>
    <w:p xmlns:wp14="http://schemas.microsoft.com/office/word/2010/wordml" w14:paraId="55CF255F" wp14:textId="77777777">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27">
        <w:r>
          <w:rPr>
            <w:rStyle w:val="InternetLink"/>
          </w:rPr>
          <w:t>https://doi.org/10.1111/2041-210X.13091</w:t>
        </w:r>
      </w:hyperlink>
      <w:r>
        <w:rPr/>
        <w:t>.</w:t>
      </w:r>
      <w:bookmarkStart w:name="ref-duthie2018" w:id="35"/>
      <w:bookmarkEnd w:id="35"/>
    </w:p>
    <w:p xmlns:wp14="http://schemas.microsoft.com/office/word/2010/wordml" w14:paraId="701F403C" wp14:textId="77777777">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8">
        <w:r>
          <w:rPr>
            <w:rStyle w:val="InternetLink"/>
          </w:rPr>
          <w:t>https://doi.org/10.1111/cobi.13633</w:t>
        </w:r>
      </w:hyperlink>
      <w:r>
        <w:rPr/>
        <w:t>.</w:t>
      </w:r>
      <w:bookmarkStart w:name="ref-duthie2021" w:id="36"/>
      <w:bookmarkEnd w:id="36"/>
    </w:p>
    <w:p xmlns:wp14="http://schemas.microsoft.com/office/word/2010/wordml" w14:paraId="2FC5C119" wp14:textId="77777777">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9">
        <w:r>
          <w:rPr>
            <w:rStyle w:val="InternetLink"/>
          </w:rPr>
          <w:t>https://doi.org/10.3389/fpsyg.2019.02846</w:t>
        </w:r>
      </w:hyperlink>
      <w:r>
        <w:rPr/>
        <w:t>.</w:t>
      </w:r>
      <w:bookmarkStart w:name="ref-fjaellingsdal2019" w:id="37"/>
      <w:bookmarkEnd w:id="37"/>
    </w:p>
    <w:p xmlns:wp14="http://schemas.microsoft.com/office/word/2010/wordml" w14:paraId="1A11A3C4" wp14:textId="77777777">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30">
        <w:r>
          <w:rPr>
            <w:rStyle w:val="InternetLink"/>
          </w:rPr>
          <w:t>https://doi.org/10.1126/science.1185802</w:t>
        </w:r>
      </w:hyperlink>
      <w:r>
        <w:rPr/>
        <w:t>.</w:t>
      </w:r>
      <w:bookmarkStart w:name="ref-fryxell2010" w:id="38"/>
      <w:bookmarkEnd w:id="38"/>
    </w:p>
    <w:p xmlns:wp14="http://schemas.microsoft.com/office/word/2010/wordml" w14:paraId="17B6CDFA" wp14:textId="77777777">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31">
        <w:r>
          <w:rPr>
            <w:rStyle w:val="InternetLink"/>
          </w:rPr>
          <w:t>https://doi.org/10.14512/gaia.25.4.13</w:t>
        </w:r>
      </w:hyperlink>
      <w:r>
        <w:rPr/>
        <w:t>.</w:t>
      </w:r>
      <w:bookmarkStart w:name="ref-garcia2016" w:id="39"/>
      <w:bookmarkEnd w:id="39"/>
    </w:p>
    <w:p xmlns:wp14="http://schemas.microsoft.com/office/word/2010/wordml" w14:paraId="2D0723A0" wp14:textId="77777777">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32">
        <w:r>
          <w:rPr>
            <w:rStyle w:val="InternetLink"/>
          </w:rPr>
          <w:t>https://doi.org/10.1016/j.ecolmodel.2006.04.023</w:t>
        </w:r>
      </w:hyperlink>
      <w:r>
        <w:rPr/>
        <w:t>.</w:t>
      </w:r>
      <w:bookmarkStart w:name="ref-grimm2006" w:id="40"/>
      <w:bookmarkEnd w:id="40"/>
    </w:p>
    <w:p xmlns:wp14="http://schemas.microsoft.com/office/word/2010/wordml" w14:paraId="14C64794" wp14:textId="77777777">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33">
        <w:r>
          <w:rPr>
            <w:rStyle w:val="InternetLink"/>
          </w:rPr>
          <w:t>https://doi.org/10.1038/s41467-020-17785-2</w:t>
        </w:r>
      </w:hyperlink>
      <w:r>
        <w:rPr/>
        <w:t>.</w:t>
      </w:r>
      <w:bookmarkStart w:name="ref-grimm2020" w:id="41"/>
      <w:bookmarkEnd w:id="41"/>
    </w:p>
    <w:p xmlns:wp14="http://schemas.microsoft.com/office/word/2010/wordml" w14:paraId="273CF8A0" wp14:textId="77777777">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34">
        <w:r>
          <w:rPr>
            <w:rStyle w:val="InternetLink"/>
          </w:rPr>
          <w:t>https://doi.org/10.1016/j.envsoft.2016.10.008</w:t>
        </w:r>
      </w:hyperlink>
      <w:r>
        <w:rPr/>
        <w:t>.</w:t>
      </w:r>
      <w:bookmarkStart w:name="ref-groeneveld2017" w:id="42"/>
      <w:bookmarkEnd w:id="42"/>
    </w:p>
    <w:p xmlns:wp14="http://schemas.microsoft.com/office/word/2010/wordml" w14:paraId="02C853F5" wp14:textId="77777777">
      <w:pPr>
        <w:pStyle w:val="Bibliography"/>
        <w:rPr/>
      </w:pPr>
      <w:r>
        <w:rPr/>
        <w:t xml:space="preserve">Hamblin, Steven. 2013. “On the Practical Usage of Genetic Algorithms in Ecology and Evolution.” Edited by Thomas Hansen. </w:t>
      </w:r>
      <w:r>
        <w:rPr>
          <w:i/>
          <w:iCs/>
        </w:rPr>
        <w:t>Methods in Ecology and Evolution</w:t>
      </w:r>
      <w:r>
        <w:rPr/>
        <w:t xml:space="preserve"> 4 (2): 184–94. </w:t>
      </w:r>
      <w:hyperlink r:id="rId35">
        <w:r>
          <w:rPr>
            <w:rStyle w:val="InternetLink"/>
          </w:rPr>
          <w:t>https://doi.org/10.1111/2041-210X.12000</w:t>
        </w:r>
      </w:hyperlink>
      <w:r>
        <w:rPr/>
        <w:t>.</w:t>
      </w:r>
      <w:bookmarkStart w:name="ref-hamblin2013" w:id="43"/>
      <w:bookmarkEnd w:id="43"/>
    </w:p>
    <w:p xmlns:wp14="http://schemas.microsoft.com/office/word/2010/wordml" w14:paraId="33C0A840" wp14:textId="77777777">
      <w:pPr>
        <w:pStyle w:val="Bibliography"/>
        <w:rPr/>
      </w:pPr>
      <w:r>
        <w:rPr/>
        <w:t xml:space="preserve">IPCC. 2021. “Climate Change 2021: The Physical Science Basis. Contribution of Working Group i to the Sixth Assessment Report of the Intergovernmental Panel on Climate Change.” </w:t>
      </w:r>
      <w:hyperlink r:id="rId36">
        <w:r>
          <w:rPr>
            <w:rStyle w:val="InternetLink"/>
          </w:rPr>
          <w:t>https://www.ipcc.ch/report/ar6/wg1/</w:t>
        </w:r>
      </w:hyperlink>
      <w:r>
        <w:rPr/>
        <w:t>.</w:t>
      </w:r>
      <w:bookmarkStart w:name="ref-ipcc2021" w:id="44"/>
      <w:bookmarkEnd w:id="44"/>
    </w:p>
    <w:p xmlns:wp14="http://schemas.microsoft.com/office/word/2010/wordml" w14:paraId="0487F3CB" wp14:textId="77777777">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37">
        <w:r>
          <w:rPr>
            <w:rStyle w:val="InternetLink"/>
          </w:rPr>
          <w:t>https://doi.org/10.1057/ejdr.2011.47</w:t>
        </w:r>
      </w:hyperlink>
      <w:r>
        <w:rPr/>
        <w:t>.</w:t>
      </w:r>
      <w:bookmarkStart w:name="ref-jackson2012a" w:id="45"/>
      <w:bookmarkEnd w:id="45"/>
    </w:p>
    <w:p xmlns:wp14="http://schemas.microsoft.com/office/word/2010/wordml" w14:paraId="28757E5A" wp14:textId="77777777">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38">
        <w:r>
          <w:rPr>
            <w:rStyle w:val="InternetLink"/>
          </w:rPr>
          <w:t>https://doi.org/10.1073/pnas.1115898108</w:t>
        </w:r>
      </w:hyperlink>
      <w:r>
        <w:rPr/>
        <w:t>.</w:t>
      </w:r>
      <w:bookmarkStart w:name="ref-khatib2011" w:id="46"/>
      <w:bookmarkEnd w:id="46"/>
    </w:p>
    <w:p xmlns:wp14="http://schemas.microsoft.com/office/word/2010/wordml" w14:paraId="28B4638A" wp14:textId="77777777">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9">
        <w:r>
          <w:rPr>
            <w:rStyle w:val="InternetLink"/>
          </w:rPr>
          <w:t>https://doi.org/10.1007/s11077-016-9250-4</w:t>
        </w:r>
      </w:hyperlink>
      <w:r>
        <w:rPr/>
        <w:t>.</w:t>
      </w:r>
      <w:bookmarkStart w:name="ref-kolkman2016" w:id="47"/>
      <w:bookmarkEnd w:id="47"/>
    </w:p>
    <w:p xmlns:wp14="http://schemas.microsoft.com/office/word/2010/wordml" w14:paraId="67B47E59" wp14:textId="77777777">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40">
        <w:r>
          <w:rPr>
            <w:rStyle w:val="InternetLink"/>
          </w:rPr>
          <w:t>https://doi.org/10.1257/jep.21.2.153</w:t>
        </w:r>
      </w:hyperlink>
      <w:r>
        <w:rPr/>
        <w:t>.</w:t>
      </w:r>
      <w:bookmarkStart w:name="ref-levitt2007" w:id="48"/>
      <w:bookmarkEnd w:id="48"/>
    </w:p>
    <w:p xmlns:wp14="http://schemas.microsoft.com/office/word/2010/wordml" w14:paraId="0DAFA877" wp14:textId="77777777">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41">
        <w:r>
          <w:rPr>
            <w:rStyle w:val="InternetLink"/>
          </w:rPr>
          <w:t>https://doi.org/10.1038/536143a</w:t>
        </w:r>
      </w:hyperlink>
      <w:r>
        <w:rPr/>
        <w:t>.</w:t>
      </w:r>
      <w:bookmarkStart w:name="ref-maxwell2016a" w:id="49"/>
      <w:bookmarkEnd w:id="49"/>
    </w:p>
    <w:p xmlns:wp14="http://schemas.microsoft.com/office/word/2010/wordml" w14:paraId="15A665FA" wp14:textId="77777777">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42">
        <w:r>
          <w:rPr>
            <w:rStyle w:val="InternetLink"/>
          </w:rPr>
          <w:t>https://doi.org/10.5751/ES-08416-210338</w:t>
        </w:r>
      </w:hyperlink>
      <w:r>
        <w:rPr/>
        <w:t>.</w:t>
      </w:r>
      <w:bookmarkStart w:name="ref-meinzen-dick2016" w:id="50"/>
      <w:bookmarkEnd w:id="50"/>
    </w:p>
    <w:p xmlns:wp14="http://schemas.microsoft.com/office/word/2010/wordml" w14:paraId="2C6DE361" wp14:textId="77777777">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43">
        <w:r>
          <w:rPr>
            <w:rStyle w:val="InternetLink"/>
          </w:rPr>
          <w:t>https://doi.org/10.1098/rstb.2011.0175</w:t>
        </w:r>
      </w:hyperlink>
      <w:r>
        <w:rPr/>
        <w:t>.</w:t>
      </w:r>
      <w:bookmarkStart w:name="ref-milner-gulland2012" w:id="51"/>
      <w:bookmarkEnd w:id="51"/>
    </w:p>
    <w:p xmlns:wp14="http://schemas.microsoft.com/office/word/2010/wordml" w14:paraId="4CF29509" wp14:textId="77777777">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44">
        <w:r>
          <w:rPr>
            <w:rStyle w:val="InternetLink"/>
          </w:rPr>
          <w:t>https://doi.org/10.1016/j.ecolmodel.2020.109396</w:t>
        </w:r>
      </w:hyperlink>
      <w:r>
        <w:rPr/>
        <w:t>.</w:t>
      </w:r>
      <w:bookmarkStart w:name="ref-nilsson2021" w:id="52"/>
      <w:bookmarkEnd w:id="52"/>
    </w:p>
    <w:p xmlns:wp14="http://schemas.microsoft.com/office/word/2010/wordml" w14:paraId="06DB5746" wp14:textId="77777777">
      <w:pPr>
        <w:pStyle w:val="Bibliography"/>
        <w:rPr/>
      </w:pPr>
      <w:r>
        <w:rPr/>
        <w:t xml:space="preserve">Nilsson, Lovisa, Nils Bunnefeld, Jens Persson, and Johan Månsson. 2016. “Large Grazing Birds and Agriculturepredicting Field Use of Common Cranes and Implications for Crop Damage Prevention.” </w:t>
      </w:r>
      <w:r>
        <w:rPr>
          <w:i/>
          <w:iCs/>
        </w:rPr>
        <w:t>Agriculture, Ecosystems &amp; Environment</w:t>
      </w:r>
      <w:r>
        <w:rPr/>
        <w:t xml:space="preserve"> 219 (March): 163–70. </w:t>
      </w:r>
      <w:hyperlink r:id="rId45">
        <w:r>
          <w:rPr>
            <w:rStyle w:val="InternetLink"/>
          </w:rPr>
          <w:t>https://doi.org/10.1016/j.agee.2015.12.021</w:t>
        </w:r>
      </w:hyperlink>
      <w:r>
        <w:rPr/>
        <w:t>.</w:t>
      </w:r>
      <w:bookmarkStart w:name="ref-nilsson2016" w:id="53"/>
      <w:bookmarkEnd w:id="53"/>
    </w:p>
    <w:p xmlns:wp14="http://schemas.microsoft.com/office/word/2010/wordml" w14:paraId="626A029F" wp14:textId="77777777">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46">
        <w:r>
          <w:rPr>
            <w:rStyle w:val="InternetLink"/>
          </w:rPr>
          <w:t>https://doi.org/10.1111/1365-2664.12051</w:t>
        </w:r>
      </w:hyperlink>
      <w:r>
        <w:rPr/>
        <w:t>.</w:t>
      </w:r>
      <w:bookmarkStart w:name="ref-nuno2013" w:id="54"/>
      <w:bookmarkEnd w:id="54"/>
    </w:p>
    <w:p xmlns:wp14="http://schemas.microsoft.com/office/word/2010/wordml" w14:paraId="2703FD65" wp14:textId="77777777">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47">
        <w:r>
          <w:rPr>
            <w:rStyle w:val="InternetLink"/>
          </w:rPr>
          <w:t>https://doi.org/10.1038/s41562-020-0885-y</w:t>
        </w:r>
      </w:hyperlink>
      <w:r>
        <w:rPr/>
        <w:t>.</w:t>
      </w:r>
      <w:bookmarkStart w:name="ref-orach2020" w:id="55"/>
      <w:bookmarkEnd w:id="55"/>
    </w:p>
    <w:p xmlns:wp14="http://schemas.microsoft.com/office/word/2010/wordml" w14:paraId="0CC0DF9C" wp14:textId="77777777">
      <w:pPr>
        <w:pStyle w:val="Bibliography"/>
        <w:rPr/>
      </w:pPr>
      <w:r>
        <w:rPr/>
        <w:t xml:space="preserve">Oultram, Stuart. 2013. “Virtual Plagues and Real-World Pandemics: Reflecting on the Potential for Online Computer Role-Playing Games to Inform Real World Epidemic Research.” </w:t>
      </w:r>
      <w:r>
        <w:rPr>
          <w:i/>
          <w:iCs/>
        </w:rPr>
        <w:t>Medical Humanities</w:t>
      </w:r>
      <w:r>
        <w:rPr/>
        <w:t xml:space="preserve"> 39 (2): 115–18. </w:t>
      </w:r>
      <w:hyperlink r:id="rId48">
        <w:r>
          <w:rPr>
            <w:rStyle w:val="InternetLink"/>
          </w:rPr>
          <w:t>https://doi.org/10.1136/medhum-2012-010299</w:t>
        </w:r>
      </w:hyperlink>
      <w:r>
        <w:rPr/>
        <w:t>.</w:t>
      </w:r>
      <w:bookmarkStart w:name="ref-oultram2013" w:id="56"/>
      <w:bookmarkEnd w:id="56"/>
    </w:p>
    <w:p xmlns:wp14="http://schemas.microsoft.com/office/word/2010/wordml" w14:paraId="2287B22A" wp14:textId="77777777">
      <w:pPr>
        <w:pStyle w:val="Bibliography"/>
        <w:rPr/>
      </w:pPr>
      <w:r>
        <w:rPr/>
        <w:t xml:space="preserve">Pérez, María-Esther Del-Moral, and Alba-Patricia Guzmán-Duque. 2014. “CityVille: Collaborative Game Play, Communication and Skill Development in Social Networks.” </w:t>
      </w:r>
      <w:r>
        <w:rPr>
          <w:i/>
          <w:iCs/>
        </w:rPr>
        <w:t>Journal of New Approaches in Educational Research</w:t>
      </w:r>
      <w:r>
        <w:rPr/>
        <w:t xml:space="preserve"> 3 (1): 11–19. </w:t>
      </w:r>
      <w:hyperlink r:id="rId49">
        <w:r>
          <w:rPr>
            <w:rStyle w:val="InternetLink"/>
          </w:rPr>
          <w:t>https://doi.org/10.7821/naer.3.1.11-19</w:t>
        </w:r>
      </w:hyperlink>
      <w:r>
        <w:rPr/>
        <w:t>.</w:t>
      </w:r>
      <w:bookmarkStart w:name="ref-pérez2014" w:id="57"/>
      <w:bookmarkEnd w:id="57"/>
    </w:p>
    <w:p xmlns:wp14="http://schemas.microsoft.com/office/word/2010/wordml" w14:paraId="6B93B23F" wp14:textId="77777777">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50">
        <w:r>
          <w:rPr>
            <w:rStyle w:val="InternetLink"/>
          </w:rPr>
          <w:t>https://doi.org/10.1002/pan3.10155</w:t>
        </w:r>
      </w:hyperlink>
      <w:r>
        <w:rPr/>
        <w:t>.</w:t>
      </w:r>
      <w:bookmarkStart w:name="ref-rakotonarivo2021a" w:id="58"/>
      <w:bookmarkEnd w:id="58"/>
    </w:p>
    <w:p xmlns:wp14="http://schemas.microsoft.com/office/word/2010/wordml" w14:paraId="7909AFBE" wp14:textId="77777777">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51">
        <w:r>
          <w:rPr>
            <w:rStyle w:val="InternetLink"/>
          </w:rPr>
          <w:t>https://doi.org/10.5751/ES-12306-260208</w:t>
        </w:r>
      </w:hyperlink>
      <w:r>
        <w:rPr/>
        <w:t>.</w:t>
      </w:r>
      <w:bookmarkStart w:name="ref-rakotonarivo2021" w:id="59"/>
      <w:bookmarkEnd w:id="59"/>
    </w:p>
    <w:p xmlns:wp14="http://schemas.microsoft.com/office/word/2010/wordml" w14:paraId="1B145E56" wp14:textId="77777777">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52">
        <w:r>
          <w:rPr>
            <w:rStyle w:val="InternetLink"/>
          </w:rPr>
          <w:t>https://doi.org/10.1016/j.tree.2018.03.005</w:t>
        </w:r>
      </w:hyperlink>
      <w:r>
        <w:rPr/>
        <w:t>.</w:t>
      </w:r>
      <w:bookmarkStart w:name="ref-redpath2018" w:id="60"/>
      <w:bookmarkEnd w:id="60"/>
    </w:p>
    <w:p xmlns:wp14="http://schemas.microsoft.com/office/word/2010/wordml" w14:paraId="4A367DB5" wp14:textId="77777777">
      <w:pPr>
        <w:pStyle w:val="Bibliography"/>
        <w:rPr/>
      </w:pPr>
      <w:r>
        <w:rPr/>
        <w:t xml:space="preserve">Redpath, Steve M., John D. C. Linnell, Marco Festa-Bianchet, Luigi Boitani, Nils Bunnefeld, Amy Dickman, R. J. Gutiérrez, et al. 2017. “Don’t Forget to Look down  Collaborative Approaches to Predator Conservation.” </w:t>
      </w:r>
      <w:r>
        <w:rPr>
          <w:i/>
          <w:iCs/>
        </w:rPr>
        <w:t>Biological Reviews</w:t>
      </w:r>
      <w:r>
        <w:rPr/>
        <w:t xml:space="preserve"> 92 (4): 2157–63. https://doi.org/</w:t>
      </w:r>
      <w:hyperlink r:id="rId53">
        <w:r>
          <w:rPr>
            <w:rStyle w:val="InternetLink"/>
          </w:rPr>
          <w:t>https://doi.org/10.1111/brv.12326</w:t>
        </w:r>
      </w:hyperlink>
      <w:r>
        <w:rPr/>
        <w:t>.</w:t>
      </w:r>
      <w:bookmarkStart w:name="ref-redpath2017" w:id="61"/>
      <w:bookmarkEnd w:id="61"/>
    </w:p>
    <w:p xmlns:wp14="http://schemas.microsoft.com/office/word/2010/wordml" w14:paraId="74D1199B" wp14:textId="77777777">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54">
        <w:r>
          <w:rPr>
            <w:rStyle w:val="InternetLink"/>
          </w:rPr>
          <w:t>https://doi.org/10.1111/conl.12113</w:t>
        </w:r>
      </w:hyperlink>
      <w:r>
        <w:rPr/>
        <w:t>.</w:t>
      </w:r>
      <w:bookmarkStart w:name="ref-sandbrook2015" w:id="62"/>
      <w:bookmarkEnd w:id="62"/>
    </w:p>
    <w:p xmlns:wp14="http://schemas.microsoft.com/office/word/2010/wordml" w14:paraId="74D41E50" wp14:textId="77777777">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55">
        <w:r>
          <w:rPr>
            <w:rStyle w:val="InternetLink"/>
          </w:rPr>
          <w:t>https://doi.org/10.1111/j.1939-7445.2011.00108.x</w:t>
        </w:r>
      </w:hyperlink>
      <w:r>
        <w:rPr/>
        <w:t>.</w:t>
      </w:r>
      <w:bookmarkStart w:name="ref-schlüter2012" w:id="63"/>
      <w:bookmarkEnd w:id="63"/>
    </w:p>
    <w:p xmlns:wp14="http://schemas.microsoft.com/office/word/2010/wordml" w14:paraId="6412E0E0" wp14:textId="77777777">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56">
        <w:r>
          <w:rPr>
            <w:rStyle w:val="InternetLink"/>
          </w:rPr>
          <w:t>https://doi.org/10.1016/j.ecolmodel.2019.108784</w:t>
        </w:r>
      </w:hyperlink>
      <w:r>
        <w:rPr/>
        <w:t>.</w:t>
      </w:r>
      <w:bookmarkStart w:name="ref-schuwirth2019" w:id="64"/>
      <w:bookmarkEnd w:id="64"/>
    </w:p>
    <w:p xmlns:wp14="http://schemas.microsoft.com/office/word/2010/wordml" w14:paraId="77EE347B" wp14:textId="77777777">
      <w:pPr>
        <w:pStyle w:val="Bibliography"/>
        <w:rPr/>
      </w:pPr>
      <w:r>
        <w:rPr/>
        <w:t xml:space="preserve">Schwarz, Nina, Gunnar Dressler, Karin Frank, Wander Jager, Marco Janssen, Birgit Müller, Maja Schlüter, Nanda Wijermans, and Jürgen Groeneveld. 2020. “Formalising Theories of Human Decision-Making for Agent-Based Modelling of Social-Ecological Systems: Practical Lessons Learned and Ways Forward.” </w:t>
      </w:r>
      <w:r>
        <w:rPr>
          <w:i/>
          <w:iCs/>
        </w:rPr>
        <w:t>Socio-Environmental Systems Modelling</w:t>
      </w:r>
      <w:r>
        <w:rPr/>
        <w:t xml:space="preserve"> 2 (December): 16340–40. </w:t>
      </w:r>
      <w:hyperlink r:id="rId57">
        <w:r>
          <w:rPr>
            <w:rStyle w:val="InternetLink"/>
          </w:rPr>
          <w:t>https://doi.org/10.18174/sesmo.2020a16340</w:t>
        </w:r>
      </w:hyperlink>
      <w:r>
        <w:rPr/>
        <w:t>.</w:t>
      </w:r>
      <w:bookmarkStart w:name="ref-schwarz2020" w:id="65"/>
      <w:bookmarkEnd w:id="65"/>
    </w:p>
    <w:p xmlns:wp14="http://schemas.microsoft.com/office/word/2010/wordml" w14:paraId="41259BD0" wp14:textId="77777777">
      <w:pPr>
        <w:pStyle w:val="Bibliography"/>
        <w:rPr/>
      </w:pPr>
      <w:r>
        <w:rPr/>
        <w:t xml:space="preserve">Sipper, Moshe, and Jason H. Moore. 2020. “Gamorithm.” </w:t>
      </w:r>
      <w:r>
        <w:rPr>
          <w:i/>
          <w:iCs/>
        </w:rPr>
        <w:t>IEEE Transactions on Games</w:t>
      </w:r>
      <w:r>
        <w:rPr/>
        <w:t xml:space="preserve"> 12 (1): 115–18. </w:t>
      </w:r>
      <w:hyperlink r:id="rId58">
        <w:r>
          <w:rPr>
            <w:rStyle w:val="InternetLink"/>
          </w:rPr>
          <w:t>https://doi.org/10.1109/TG.2018.2867743</w:t>
        </w:r>
      </w:hyperlink>
      <w:r>
        <w:rPr/>
        <w:t>.</w:t>
      </w:r>
      <w:bookmarkStart w:name="ref-sipper2020" w:id="66"/>
      <w:bookmarkEnd w:id="66"/>
    </w:p>
    <w:p xmlns:wp14="http://schemas.microsoft.com/office/word/2010/wordml" w14:paraId="636F146B" wp14:textId="77777777">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59">
        <w:r>
          <w:rPr>
            <w:rStyle w:val="InternetLink"/>
          </w:rPr>
          <w:t>https://doi.org/10.1038/nbt.4225</w:t>
        </w:r>
      </w:hyperlink>
      <w:r>
        <w:rPr/>
        <w:t>.</w:t>
      </w:r>
      <w:bookmarkStart w:name="ref-sullivan2018" w:id="67"/>
      <w:bookmarkEnd w:id="67"/>
    </w:p>
    <w:p xmlns:wp14="http://schemas.microsoft.com/office/word/2010/wordml" w14:paraId="6EB2E452" wp14:textId="77777777">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60">
        <w:r>
          <w:rPr>
            <w:rStyle w:val="InternetLink"/>
          </w:rPr>
          <w:t>https://doi.org/10.7717/peerj.4509</w:t>
        </w:r>
      </w:hyperlink>
      <w:r>
        <w:rPr/>
        <w:t>.</w:t>
      </w:r>
      <w:bookmarkStart w:name="ref-tan2018" w:id="68"/>
      <w:bookmarkEnd w:id="68"/>
    </w:p>
    <w:p xmlns:wp14="http://schemas.microsoft.com/office/word/2010/wordml" w14:paraId="464EF916" wp14:textId="77777777">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61">
        <w:r>
          <w:rPr>
            <w:rStyle w:val="InternetLink"/>
          </w:rPr>
          <w:t>https://doi.org/10.3389/fmars.2021.645408</w:t>
        </w:r>
      </w:hyperlink>
      <w:r>
        <w:rPr/>
        <w:t>.</w:t>
      </w:r>
      <w:bookmarkStart w:name="ref-vandenbergh2021" w:id="69"/>
      <w:bookmarkEnd w:id="69"/>
    </w:p>
    <w:p xmlns:wp14="http://schemas.microsoft.com/office/word/2010/wordml" w14:paraId="17668801" wp14:textId="77777777">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62">
        <w:r>
          <w:rPr>
            <w:rStyle w:val="InternetLink"/>
          </w:rPr>
          <w:t>https://doi.org/10.5751/ES-08139-210139</w:t>
        </w:r>
      </w:hyperlink>
      <w:r>
        <w:rPr/>
        <w:t>.</w:t>
      </w:r>
      <w:bookmarkStart w:name="ref-villamor2016" w:id="70"/>
      <w:bookmarkEnd w:id="70"/>
    </w:p>
    <w:p xmlns:wp14="http://schemas.microsoft.com/office/word/2010/wordml" w14:paraId="5DFF5237" wp14:textId="77777777">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63">
        <w:r>
          <w:rPr>
            <w:rStyle w:val="InternetLink"/>
          </w:rPr>
          <w:t>https://doi.org/10.1002/pan3.10207</w:t>
        </w:r>
      </w:hyperlink>
      <w:r>
        <w:rPr/>
        <w:t>.</w:t>
      </w:r>
      <w:bookmarkStart w:name="ref-will2021" w:id="71"/>
      <w:bookmarkEnd w:id="71"/>
    </w:p>
    <w:p xmlns:wp14="http://schemas.microsoft.com/office/word/2010/wordml" w14:paraId="0903AB40" wp14:textId="77777777">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64">
        <w:r>
          <w:rPr>
            <w:rStyle w:val="InternetLink"/>
          </w:rPr>
          <w:t>https://doi.org/10.1021/acs.est.6b05296</w:t>
        </w:r>
      </w:hyperlink>
      <w:r>
        <w:rPr/>
        <w:t>.</w:t>
      </w:r>
      <w:bookmarkStart w:name="ref-wilting2017" w:id="72"/>
      <w:bookmarkEnd w:id="72"/>
    </w:p>
    <w:p xmlns:wp14="http://schemas.microsoft.com/office/word/2010/wordml" w14:paraId="6A3B72B7" wp14:textId="77777777">
      <w:pPr>
        <w:pStyle w:val="Bibliography"/>
        <w:spacing w:before="181" w:after="181" w:line="360" w:lineRule="auto"/>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65">
        <w:r>
          <w:rPr>
            <w:rStyle w:val="InternetLink"/>
          </w:rPr>
          <w:t>https://doi.org/10.1016/j.envsoft.2017.09.012</w:t>
        </w:r>
      </w:hyperlink>
      <w:r>
        <w:rPr/>
        <w:t>.</w:t>
      </w:r>
    </w:p>
    <w:sectPr>
      <w:footerReference w:type="default" r:id="rId66"/>
      <w:footnotePr>
        <w:numFmt w:val="decimal"/>
      </w:footnotePr>
      <w:type w:val="nextPage"/>
      <w:pgSz w:w="12240" w:h="15840" w:orient="portrait"/>
      <w:pgMar w:top="1440" w:right="1440" w:bottom="2204" w:left="1440" w:header="0" w:footer="1440" w:gutter="0"/>
      <w:lnNumType w:countBy="1" w:distance="283" w:restart="continuous"/>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nitials="JM" w:author="Jeroen Minderman" w:date="2021-09-16T16:41:17Z" w:id="0">
    <w:p xmlns:wp14="http://schemas.microsoft.com/office/word/2010/wordml" w14:paraId="5411287E" wp14:textId="77777777">
      <w:r>
        <w:rPr>
          <w:rFonts w:ascii="Cambria" w:hAnsi="Cambria" w:eastAsia="Cambria"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 xml:space="preserve">This is the temporary list only. As per my email, please let me know if you’d like to be “on”, and I’ll add you in. </w:t>
      </w:r>
    </w:p>
  </w:comment>
  <w:comment w:initials="JM" w:author="Jeroen Minderman" w:date="2021-09-16T16:40:12Z" w:id="1">
    <w:p xmlns:wp14="http://schemas.microsoft.com/office/word/2010/wordml" w14:paraId="3C4636DA" wp14:textId="77777777">
      <w:r>
        <w:rPr>
          <w:rFonts w:ascii="Cambria" w:hAnsi="Cambria" w:eastAsia="Cambria"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For those of you who’ve seen previous drafts, please let me know if you’re now happier with the referencing for this section – I’ve added a few but don’t want to overdo it in terms of reference list length.</w:t>
      </w:r>
    </w:p>
  </w:comment>
  <w:comment w:initials="JM" w:author="Jeroen Minderman" w:date="2021-09-16T16:37:39Z" w:id="2">
    <w:p xmlns:wp14="http://schemas.microsoft.com/office/word/2010/wordml" w14:paraId="346900C0" wp14:textId="77777777">
      <w:r>
        <w:rPr>
          <w:rFonts w:ascii="Cambria" w:hAnsi="Cambria" w:eastAsia="Cambria"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Nils made the very good point here that this can be referenced by the general finding that questionnaire data responses are typically biased towards certain demographics – annoyingly neither of us can think of the specific reference (or a good example of it). Any suggestions gratefully received!</w:t>
      </w:r>
    </w:p>
  </w:comment>
  <w:comment w:initials="JM" w:author="Jeroen Minderman" w:date="2021-09-16T16:36:09Z" w:id="3">
    <w:p xmlns:wp14="http://schemas.microsoft.com/office/word/2010/wordml" w14:paraId="413E26AE" wp14:textId="77777777">
      <w:r>
        <w:rPr>
          <w:rFonts w:ascii="Cambria" w:hAnsi="Cambria" w:eastAsia="Cambria"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I’m aware that some of the referencing (initials) seems to be messed up; this is an Rmarkdown/ref manager issue, I’ll sort this on final copyediting.</w:t>
      </w:r>
    </w:p>
  </w:comment>
  <w:comment w:initials="JM" w:author="Jeroen Minderman" w:date="2021-09-16T16:39:17Z" w:id="4">
    <w:p xmlns:wp14="http://schemas.microsoft.com/office/word/2010/wordml" w14:paraId="224507D2" wp14:textId="77777777">
      <w:r>
        <w:rPr>
          <w:rFonts w:ascii="Cambria" w:hAnsi="Cambria" w:eastAsia="Cambria"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 xml:space="preserve">If you’re keen to have your name on this, please add to this as appropriate. </w:t>
      </w:r>
    </w:p>
  </w:comment>
  <w:comment w:initials="AB" w:author="Adrian Bach" w:date="2021-09-20T14:50:09" w:id="890926485">
    <w:p w:rsidR="40C6927C" w:rsidRDefault="40C6927C" w14:paraId="19BBD941" w14:textId="78F19857">
      <w:pPr>
        <w:pStyle w:val="CommentText"/>
      </w:pPr>
      <w:r w:rsidR="40C6927C">
        <w:rPr/>
        <w:t xml:space="preserve">I would love to be on! Many thanks again for your consideration ! </w:t>
      </w:r>
      <w:r>
        <w:rPr>
          <w:rStyle w:val="CommentReference"/>
        </w:rPr>
        <w:annotationRef/>
      </w:r>
    </w:p>
  </w:comment>
  <w:comment w:initials="AB" w:author="Adrian Bach" w:date="2021-09-20T15:00:10" w:id="1443198242">
    <w:p w:rsidR="2611DE96" w:rsidRDefault="2611DE96" w14:paraId="4ED6C177" w14:textId="31D5F60F">
      <w:pPr>
        <w:pStyle w:val="CommentText"/>
      </w:pPr>
      <w:r w:rsidR="2611DE96">
        <w:rPr/>
        <w:t>Isn't "lack" a bit pejorative here ?</w:t>
      </w:r>
      <w:r>
        <w:rPr>
          <w:rStyle w:val="CommentReference"/>
        </w:rPr>
        <w:annotationRef/>
      </w:r>
    </w:p>
  </w:comment>
  <w:comment w:initials="AB" w:author="Adrian Bach" w:date="2021-09-20T15:19:48" w:id="1035471489">
    <w:p w:rsidR="2611DE96" w:rsidRDefault="2611DE96" w14:paraId="1C9D8DAE" w14:textId="0D3208EE">
      <w:pPr>
        <w:pStyle w:val="CommentText"/>
      </w:pPr>
      <w:r w:rsidR="2611DE96">
        <w:rPr/>
        <w:t xml:space="preserve">I heard about that, fascinating! It also became a way to make machine learning algorithms compete to find the most stable/likely structure for a given sequence of amino-acids in the least time, spoiler: alpha-fold won. (the video is in french with no english subtitles, sorry..) </w:t>
      </w:r>
      <w:r>
        <w:rPr>
          <w:rStyle w:val="CommentReference"/>
        </w:rPr>
        <w:annotationRef/>
      </w:r>
    </w:p>
  </w:comment>
  <w:comment w:initials="AB" w:author="Adrian Bach" w:date="2021-09-20T15:53:01" w:id="866743621">
    <w:p w:rsidR="2611DE96" w:rsidRDefault="2611DE96" w14:paraId="053D699F" w14:textId="092E5336">
      <w:pPr>
        <w:pStyle w:val="CommentText"/>
      </w:pPr>
      <w:r w:rsidR="2611DE96">
        <w:rPr/>
        <w:t>1a ?</w:t>
      </w:r>
      <w:r>
        <w:rPr>
          <w:rStyle w:val="CommentReference"/>
        </w:rPr>
        <w:annotationRef/>
      </w:r>
    </w:p>
  </w:comment>
  <w:comment w:initials="AB" w:author="Adrian Bach" w:date="2021-09-20T15:57:40" w:id="1393950084">
    <w:p w:rsidR="2611DE96" w:rsidRDefault="2611DE96" w14:paraId="05C5D87D" w14:textId="3ED0C6D6">
      <w:pPr>
        <w:pStyle w:val="CommentText"/>
      </w:pPr>
      <w:r w:rsidR="2611DE96">
        <w:rPr/>
        <w:t>to the player, right?</w:t>
      </w:r>
      <w:r>
        <w:rPr>
          <w:rStyle w:val="CommentReference"/>
        </w:rPr>
        <w:annotationRef/>
      </w:r>
    </w:p>
  </w:comment>
  <w:comment w:initials="AB" w:author="Adrian Bach" w:date="2021-09-20T16:14:09" w:id="1670882845">
    <w:p w:rsidR="2611DE96" w:rsidRDefault="2611DE96" w14:paraId="298A4561" w14:textId="097C243E">
      <w:pPr>
        <w:pStyle w:val="CommentText"/>
      </w:pPr>
      <w:r w:rsidR="2611DE96">
        <w:rPr/>
        <w:t>as in the version used here, right?</w:t>
      </w:r>
      <w:r>
        <w:rPr>
          <w:rStyle w:val="CommentReference"/>
        </w:rPr>
        <w:annotationRef/>
      </w:r>
    </w:p>
  </w:comment>
  <w:comment w:initials="AB" w:author="Adrian Bach" w:date="2021-09-20T16:22:18" w:id="558659168">
    <w:p w:rsidR="2611DE96" w:rsidRDefault="2611DE96" w14:paraId="10FF8621" w14:textId="528E7A66">
      <w:pPr>
        <w:pStyle w:val="CommentText"/>
      </w:pPr>
      <w:r w:rsidR="2611DE96">
        <w:rPr/>
        <w:t>You mention this a lot, do you think it might feel odd?</w:t>
      </w:r>
      <w:r>
        <w:rPr>
          <w:rStyle w:val="CommentReference"/>
        </w:rPr>
        <w:annotationRef/>
      </w:r>
    </w:p>
  </w:comment>
  <w:comment w:initials="AB" w:author="Adrian Bach" w:date="2021-09-20T16:29:38" w:id="542685877">
    <w:p w:rsidR="2611DE96" w:rsidRDefault="2611DE96" w14:paraId="79F84F00" w14:textId="5688E902">
      <w:pPr>
        <w:pStyle w:val="CommentText"/>
      </w:pPr>
      <w:r w:rsidR="2611DE96">
        <w:rPr/>
        <w:t>Arg ! I should have hilighted extinctions in my figures as well! it is very informative</w:t>
      </w:r>
      <w:r>
        <w:rPr>
          <w:rStyle w:val="CommentReference"/>
        </w:rPr>
        <w:annotationRef/>
      </w:r>
    </w:p>
  </w:comment>
  <w:comment w:initials="AB" w:author="Adrian Bach" w:date="2021-09-20T16:43:11" w:id="649256968">
    <w:p w:rsidR="2611DE96" w:rsidRDefault="2611DE96" w14:paraId="6D2D0C83" w14:textId="1757B67C">
      <w:pPr>
        <w:pStyle w:val="CommentText"/>
      </w:pPr>
      <w:r w:rsidR="2611DE96">
        <w:rPr/>
        <w:t>Great to use these as titles !!</w:t>
      </w:r>
      <w:r>
        <w:rPr>
          <w:rStyle w:val="CommentReference"/>
        </w:rPr>
        <w:annotationRef/>
      </w:r>
    </w:p>
  </w:comment>
  <w:comment w:initials="AB" w:author="Adrian Bach" w:date="2021-09-20T16:56:23" w:id="1286343661">
    <w:p w:rsidR="2611DE96" w:rsidRDefault="2611DE96" w14:paraId="16A45A0A" w14:textId="685CCFC5">
      <w:pPr>
        <w:pStyle w:val="CommentText"/>
      </w:pPr>
      <w:r w:rsidR="2611DE96">
        <w:rPr/>
        <w:t>Cheers Jeroen!</w:t>
      </w:r>
      <w:r>
        <w:rPr>
          <w:rStyle w:val="CommentReference"/>
        </w:rPr>
        <w:annotationRef/>
      </w:r>
    </w:p>
  </w:comment>
  <w:comment w:initials="AB" w:author="Adrian Bach" w:date="2021-09-20T17:09:17" w:id="1489176546">
    <w:p w:rsidR="2611DE96" w:rsidRDefault="2611DE96" w14:paraId="31D3954B" w14:textId="7CF75535">
      <w:pPr>
        <w:pStyle w:val="CommentText"/>
      </w:pPr>
      <w:r w:rsidR="2611DE96">
        <w:rPr/>
        <w:t>All other parameter being equal across simuations I suppose?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9BBD941" w15:paraIdParent="5411287E"/>
  <w15:commentEx w15:done="0" w15:paraId="4ED6C177"/>
  <w15:commentEx w15:done="0" w15:paraId="1C9D8DAE"/>
  <w15:commentEx w15:done="0" w15:paraId="053D699F"/>
  <w15:commentEx w15:done="0" w15:paraId="05C5D87D"/>
  <w15:commentEx w15:done="0" w15:paraId="298A4561"/>
  <w15:commentEx w15:done="0" w15:paraId="10FF8621"/>
  <w15:commentEx w15:done="0" w15:paraId="79F84F00"/>
  <w15:commentEx w15:done="0" w15:paraId="6D2D0C83"/>
  <w15:commentEx w15:done="0" w15:paraId="16A45A0A" w15:paraIdParent="224507D2"/>
  <w15:commentEx w15:done="0" w15:paraId="31D3954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D245619" w16cex:dateUtc="2021-09-20T12:50:09.954Z"/>
  <w16cex:commentExtensible w16cex:durableId="171485C1" w16cex:dateUtc="2021-09-20T13:00:10.187Z"/>
  <w16cex:commentExtensible w16cex:durableId="1A2841FB" w16cex:dateUtc="2021-09-20T13:19:48.957Z"/>
  <w16cex:commentExtensible w16cex:durableId="5524CDB7" w16cex:dateUtc="2021-09-20T13:53:01.37Z"/>
  <w16cex:commentExtensible w16cex:durableId="171FF2A0" w16cex:dateUtc="2021-09-20T13:57:40.571Z"/>
  <w16cex:commentExtensible w16cex:durableId="5AE77FFA" w16cex:dateUtc="2021-09-20T14:14:09.91Z"/>
  <w16cex:commentExtensible w16cex:durableId="2185C9D6" w16cex:dateUtc="2021-09-20T14:22:18.079Z"/>
  <w16cex:commentExtensible w16cex:durableId="7B2E5B31" w16cex:dateUtc="2021-09-20T14:29:38.776Z"/>
  <w16cex:commentExtensible w16cex:durableId="07EE1024" w16cex:dateUtc="2021-09-20T14:43:11.65Z"/>
  <w16cex:commentExtensible w16cex:durableId="5C408A62" w16cex:dateUtc="2021-09-20T14:56:23.587Z"/>
  <w16cex:commentExtensible w16cex:durableId="589EA137" w16cex:dateUtc="2021-09-20T15:09:17.129Z"/>
</w16cex:commentsExtensible>
</file>

<file path=word/commentsIds.xml><?xml version="1.0" encoding="utf-8"?>
<w16cid:commentsIds xmlns:mc="http://schemas.openxmlformats.org/markup-compatibility/2006" xmlns:w16cid="http://schemas.microsoft.com/office/word/2016/wordml/cid" mc:Ignorable="w16cid">
  <w16cid:commentId w16cid:paraId="5411287E" w16cid:durableId="17729F72"/>
  <w16cid:commentId w16cid:paraId="3C4636DA" w16cid:durableId="1D51E61A"/>
  <w16cid:commentId w16cid:paraId="346900C0" w16cid:durableId="304371FC"/>
  <w16cid:commentId w16cid:paraId="413E26AE" w16cid:durableId="347806F1"/>
  <w16cid:commentId w16cid:paraId="224507D2" w16cid:durableId="4AA4BF32"/>
  <w16cid:commentId w16cid:paraId="19BBD941" w16cid:durableId="1D245619"/>
  <w16cid:commentId w16cid:paraId="4ED6C177" w16cid:durableId="171485C1"/>
  <w16cid:commentId w16cid:paraId="1C9D8DAE" w16cid:durableId="1A2841FB"/>
  <w16cid:commentId w16cid:paraId="053D699F" w16cid:durableId="5524CDB7"/>
  <w16cid:commentId w16cid:paraId="05C5D87D" w16cid:durableId="171FF2A0"/>
  <w16cid:commentId w16cid:paraId="298A4561" w16cid:durableId="5AE77FFA"/>
  <w16cid:commentId w16cid:paraId="10FF8621" w16cid:durableId="2185C9D6"/>
  <w16cid:commentId w16cid:paraId="79F84F00" w16cid:durableId="7B2E5B31"/>
  <w16cid:commentId w16cid:paraId="6D2D0C83" w16cid:durableId="07EE1024"/>
  <w16cid:commentId w16cid:paraId="16A45A0A" w16cid:durableId="5C408A62"/>
  <w16cid:commentId w16cid:paraId="31D3954B" w16cid:durableId="589EA137"/>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CC1A239" wp14:textId="77777777">
    <w:pPr>
      <w:pStyle w:val="Footer"/>
      <w:spacing w:before="0" w:after="200"/>
      <w:jc w:val="right"/>
      <w:rPr/>
    </w:pPr>
    <w:r>
      <w:rPr/>
      <w:fldChar w:fldCharType="begin"/>
    </w:r>
    <w:r>
      <w:rPr/>
      <w:instrText> PAGE </w:instrText>
    </w:r>
    <w:r>
      <w:rPr/>
      <w:fldChar w:fldCharType="separate"/>
    </w:r>
    <w:r>
      <w:rPr/>
      <w:t>32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type="separator" w:id="0">
    <w:p xmlns:wp14="http://schemas.microsoft.com/office/word/2010/wordml" w14:paraId="72A3D3EC" wp14:textId="77777777">
      <w:pPr>
        <w:rPr>
          <w:sz w:val="12"/>
        </w:rPr>
      </w:pPr>
      <w:r>
        <w:separator/>
      </w:r>
    </w:p>
  </w:footnote>
  <w:footnote w:type="continuationSeparator" w:id="1">
    <w:p xmlns:wp14="http://schemas.microsoft.com/office/word/2010/wordml" w14:paraId="0D0B940D" wp14:textId="77777777">
      <w:pPr>
        <w:rPr>
          <w:sz w:val="12"/>
        </w:rPr>
      </w:pPr>
      <w:r>
        <w:continuationSeparator/>
      </w:r>
    </w:p>
  </w:footnote>
  <w:footnote w:id="2">
    <w:p xmlns:wp14="http://schemas.microsoft.com/office/word/2010/wordml" w14:paraId="4D377A7D" wp14:textId="77777777">
      <w:pPr>
        <w:pStyle w:val="Footnote"/>
        <w:spacing w:before="0" w:after="200" w:line="360" w:lineRule="auto"/>
        <w:rPr/>
      </w:pPr>
      <w:r>
        <w:rPr>
          <w:rStyle w:val="FootnoteCharacters"/>
        </w:rPr>
        <w:footnoteRef/>
      </w:r>
      <w:r>
        <w:rPr/>
        <w:t xml:space="preserve"> </w:t>
      </w:r>
      <w:r>
        <w:rPr/>
        <w:t>We here use the term “model” to refer to any predictive quantitative model, although our focus is on predictive simulation models used for decision support. However, the arguments presented here equally apply to statistical models, particularly when used for prediction of trends.</w:t>
      </w:r>
    </w:p>
  </w:footnote>
  <w:footnote w:id="3">
    <w:p xmlns:wp14="http://schemas.microsoft.com/office/word/2010/wordml" w14:paraId="11661224" wp14:textId="77777777">
      <w:pPr>
        <w:pStyle w:val="Footnote"/>
        <w:spacing w:before="0" w:after="200" w:line="360" w:lineRule="auto"/>
        <w:rPr/>
      </w:pPr>
      <w:r>
        <w:rPr>
          <w:rStyle w:val="FootnoteCharacters"/>
        </w:rPr>
        <w:footnoteRef/>
      </w:r>
      <w:r>
        <w:rPr/>
        <w:t xml:space="preserve"> </w:t>
      </w:r>
      <w:r>
        <w:rPr/>
        <w:t>Note that there are limitations to this, and that data on decisions made would only be relevant to the context of the game; we discuss limitations in more detail below.</w:t>
      </w:r>
    </w:p>
  </w:footnote>
  <w:footnote w:id="4">
    <w:p xmlns:wp14="http://schemas.microsoft.com/office/word/2010/wordml" w14:paraId="18ED01FE" wp14:textId="77777777">
      <w:pPr>
        <w:pStyle w:val="Footnote"/>
        <w:spacing w:before="0" w:after="200" w:line="360" w:lineRule="auto"/>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5">
    <w:p xmlns:wp14="http://schemas.microsoft.com/office/word/2010/wordml" w14:paraId="6935E05D" wp14:textId="77777777">
      <w:pPr>
        <w:pStyle w:val="Footnote"/>
        <w:spacing w:before="0" w:after="200" w:line="360" w:lineRule="auto"/>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6">
    <w:p xmlns:wp14="http://schemas.microsoft.com/office/word/2010/wordml" w14:paraId="53390EFD" wp14:textId="77777777">
      <w:pPr>
        <w:pStyle w:val="Footnote"/>
        <w:spacing w:before="0" w:after="200" w:line="360" w:lineRule="auto"/>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3"/>
    <w:lvlOverride w:ilvl="0">
      <w:startOverride w:val="1"/>
    </w:lvlOverride>
  </w:num>
  <w:num w:numId="7">
    <w:abstractNumId w:val="3"/>
  </w:num>
  <w:num w:numId="8">
    <w:abstractNumId w:val="3"/>
  </w:num>
  <w:num w:numId="9">
    <w:abstractNumId w:val="3"/>
  </w:num>
</w:numbering>
</file>

<file path=word/people.xml><?xml version="1.0" encoding="utf-8"?>
<w15:people xmlns:mc="http://schemas.openxmlformats.org/markup-compatibility/2006" xmlns:w15="http://schemas.microsoft.com/office/word/2012/wordml" mc:Ignorable="w15">
  <w15:person w15:author="Adrian Bach">
    <w15:presenceInfo w15:providerId="AD" w15:userId="S::adb3@stir.ac.uk::0270da91-af42-453f-a247-3b3b70f6f45d"/>
  </w15:person>
  <w15:person w15:author="Jeroen Minderman">
    <w15:presenceInfo w15:providerId="AD" w15:userId="S::jm241@stir.ac.uk::ffbf5ba5-58e2-4d2d-877e-e753febea52a"/>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embedSystemFonts/>
  <w:trackRevisions w:val="false"/>
  <w:defaultTabStop w:val="720"/>
  <w:autoHyphenation w:val="true"/>
  <w:footnotePr>
    <w:numFmt w:val="decimal"/>
    <w:footnote w:id="0"/>
    <w:footnote w:id="1"/>
  </w:footnotePr>
  <w:compat/>
  <w:rsids>
    <w:rsidRoot w:val="1EB9B56E"/>
    <w:rsid w:val="0053FB7E"/>
    <w:rsid w:val="03BE50A6"/>
    <w:rsid w:val="051CE4CD"/>
    <w:rsid w:val="0B88FF23"/>
    <w:rsid w:val="1172E650"/>
    <w:rsid w:val="16E62F5A"/>
    <w:rsid w:val="170CDF7B"/>
    <w:rsid w:val="1EB9B56E"/>
    <w:rsid w:val="235A1E97"/>
    <w:rsid w:val="23DB38FB"/>
    <w:rsid w:val="245D2423"/>
    <w:rsid w:val="2611DE96"/>
    <w:rsid w:val="27C6AFFD"/>
    <w:rsid w:val="28BA564A"/>
    <w:rsid w:val="2DD59C8E"/>
    <w:rsid w:val="383B9FBB"/>
    <w:rsid w:val="3869668B"/>
    <w:rsid w:val="40C6927C"/>
    <w:rsid w:val="433C332A"/>
    <w:rsid w:val="47BB4A02"/>
    <w:rsid w:val="4D8E4B07"/>
    <w:rsid w:val="4D8E4B07"/>
    <w:rsid w:val="4DF638F1"/>
    <w:rsid w:val="55C5EB85"/>
    <w:rsid w:val="58AB8810"/>
    <w:rsid w:val="5A2CAE8B"/>
    <w:rsid w:val="60D34D2C"/>
    <w:rsid w:val="639213A9"/>
    <w:rsid w:val="64AC27AF"/>
    <w:rsid w:val="64FBA659"/>
    <w:rsid w:val="669776BA"/>
    <w:rsid w:val="6E594725"/>
    <w:rsid w:val="6EB53A67"/>
    <w:rsid w:val="733B095A"/>
    <w:rsid w:val="7C3F0836"/>
  </w:rsids>
  <w:themeFontLang w:val="en-US" w:eastAsia="" w:bidi=""/>
  <w14:docId w14:val="0C491528"/>
  <w15:docId w15:val="{A03199AF-D57A-42EB-A329-66D94A11C182}"/>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Cambria" w:cs="" w:asciiTheme="minorHAnsi" w:hAnsiTheme="minorHAnsi" w:eastAsiaTheme="minorHAnsi" w:cstheme="minorBid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line="360" w:lineRule="auto"/>
      <w:jc w:val="left"/>
    </w:pPr>
    <w:rPr>
      <w:rFonts w:ascii="Times New Roman" w:hAnsi="Times New Roman" w:eastAsia="Cambria" w:cs="" w:eastAsiaTheme="minorHAnsi" w:cstheme="minorBid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eastAsiaTheme="majorEastAsia" w:cstheme="majorBidi"/>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eastAsiaTheme="majorEastAsia" w:cstheme="majorBidi"/>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eastAsiaTheme="majorEastAsia" w:cstheme="majorBidi"/>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hAnsiTheme="majorHAnsi" w:eastAsiaTheme="majorEastAsia" w:cstheme="majorBid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hAnsiTheme="majorHAnsi" w:eastAsiaTheme="majorEastAsia" w:cstheme="majorBid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hAnsiTheme="majorHAnsi" w:eastAsiaTheme="majorEastAsia" w:cstheme="majorBid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hAnsiTheme="majorHAnsi" w:eastAsiaTheme="majorEastAsia" w:cstheme="majorBid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hAnsiTheme="majorHAnsi" w:eastAsiaTheme="majorEastAsia" w:cstheme="majorBid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hAnsiTheme="majorHAnsi" w:eastAsiaTheme="majorEastAsia" w:cstheme="majorBid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val="clear" w:fill="F8F8F8"/>
    </w:rPr>
  </w:style>
  <w:style w:type="character" w:styleId="DataTypeTok" w:customStyle="1">
    <w:name w:val="DataTypeTok"/>
    <w:basedOn w:val="VerbatimChar"/>
    <w:qFormat/>
    <w:rPr>
      <w:color w:val="204A87"/>
      <w:shd w:val="clear" w:fill="F8F8F8"/>
    </w:rPr>
  </w:style>
  <w:style w:type="character" w:styleId="DecValTok" w:customStyle="1">
    <w:name w:val="DecValTok"/>
    <w:basedOn w:val="VerbatimChar"/>
    <w:qFormat/>
    <w:rPr>
      <w:color w:val="0000CF"/>
      <w:shd w:val="clear" w:fill="F8F8F8"/>
    </w:rPr>
  </w:style>
  <w:style w:type="character" w:styleId="BaseNTok" w:customStyle="1">
    <w:name w:val="BaseNTok"/>
    <w:basedOn w:val="VerbatimChar"/>
    <w:qFormat/>
    <w:rPr>
      <w:color w:val="0000CF"/>
      <w:shd w:val="clear" w:fill="F8F8F8"/>
    </w:rPr>
  </w:style>
  <w:style w:type="character" w:styleId="FloatTok" w:customStyle="1">
    <w:name w:val="FloatTok"/>
    <w:basedOn w:val="VerbatimChar"/>
    <w:qFormat/>
    <w:rPr>
      <w:color w:val="0000CF"/>
      <w:shd w:val="clear" w:fill="F8F8F8"/>
    </w:rPr>
  </w:style>
  <w:style w:type="character" w:styleId="ConstantTok" w:customStyle="1">
    <w:name w:val="ConstantTok"/>
    <w:basedOn w:val="VerbatimChar"/>
    <w:qFormat/>
    <w:rPr>
      <w:color w:val="000000"/>
      <w:shd w:val="clear" w:fill="F8F8F8"/>
    </w:rPr>
  </w:style>
  <w:style w:type="character" w:styleId="CharTok" w:customStyle="1">
    <w:name w:val="CharTok"/>
    <w:basedOn w:val="VerbatimChar"/>
    <w:qFormat/>
    <w:rPr>
      <w:color w:val="4E9A06"/>
      <w:shd w:val="clear" w:fill="F8F8F8"/>
    </w:rPr>
  </w:style>
  <w:style w:type="character" w:styleId="SpecialCharTok" w:customStyle="1">
    <w:name w:val="SpecialCharTok"/>
    <w:basedOn w:val="VerbatimChar"/>
    <w:qFormat/>
    <w:rPr>
      <w:color w:val="000000"/>
      <w:shd w:val="clear" w:fill="F8F8F8"/>
    </w:rPr>
  </w:style>
  <w:style w:type="character" w:styleId="StringTok" w:customStyle="1">
    <w:name w:val="StringTok"/>
    <w:basedOn w:val="VerbatimChar"/>
    <w:qFormat/>
    <w:rPr>
      <w:color w:val="4E9A06"/>
      <w:shd w:val="clear" w:fill="F8F8F8"/>
    </w:rPr>
  </w:style>
  <w:style w:type="character" w:styleId="VerbatimStringTok" w:customStyle="1">
    <w:name w:val="VerbatimStringTok"/>
    <w:basedOn w:val="VerbatimChar"/>
    <w:qFormat/>
    <w:rPr>
      <w:color w:val="4E9A06"/>
      <w:shd w:val="clear" w:fill="F8F8F8"/>
    </w:rPr>
  </w:style>
  <w:style w:type="character" w:styleId="SpecialStringTok" w:customStyle="1">
    <w:name w:val="SpecialStringTok"/>
    <w:basedOn w:val="VerbatimChar"/>
    <w:qFormat/>
    <w:rPr>
      <w:color w:val="4E9A06"/>
      <w:shd w:val="clear" w:fill="F8F8F8"/>
    </w:rPr>
  </w:style>
  <w:style w:type="character" w:styleId="ImportTok" w:customStyle="1">
    <w:name w:val="ImportTok"/>
    <w:basedOn w:val="VerbatimChar"/>
    <w:qFormat/>
    <w:rPr>
      <w:shd w:val="clear" w:fill="F8F8F8"/>
    </w:rPr>
  </w:style>
  <w:style w:type="character" w:styleId="CommentTok" w:customStyle="1">
    <w:name w:val="CommentTok"/>
    <w:basedOn w:val="VerbatimChar"/>
    <w:qFormat/>
    <w:rPr>
      <w:i/>
      <w:color w:val="8F5902"/>
      <w:shd w:val="clear" w:fill="F8F8F8"/>
    </w:rPr>
  </w:style>
  <w:style w:type="character" w:styleId="DocumentationTok" w:customStyle="1">
    <w:name w:val="DocumentationTok"/>
    <w:basedOn w:val="VerbatimChar"/>
    <w:qFormat/>
    <w:rPr>
      <w:b/>
      <w:i/>
      <w:color w:val="8F5902"/>
      <w:shd w:val="clear" w:fill="F8F8F8"/>
    </w:rPr>
  </w:style>
  <w:style w:type="character" w:styleId="AnnotationTok" w:customStyle="1">
    <w:name w:val="AnnotationTok"/>
    <w:basedOn w:val="VerbatimChar"/>
    <w:qFormat/>
    <w:rPr>
      <w:b/>
      <w:i/>
      <w:color w:val="8F5902"/>
      <w:shd w:val="clear" w:fill="F8F8F8"/>
    </w:rPr>
  </w:style>
  <w:style w:type="character" w:styleId="CommentVarTok" w:customStyle="1">
    <w:name w:val="CommentVarTok"/>
    <w:basedOn w:val="VerbatimChar"/>
    <w:qFormat/>
    <w:rPr>
      <w:b/>
      <w:i/>
      <w:color w:val="8F5902"/>
      <w:shd w:val="clear" w:fill="F8F8F8"/>
    </w:rPr>
  </w:style>
  <w:style w:type="character" w:styleId="OtherTok" w:customStyle="1">
    <w:name w:val="OtherTok"/>
    <w:basedOn w:val="VerbatimChar"/>
    <w:qFormat/>
    <w:rPr>
      <w:color w:val="8F5902"/>
      <w:shd w:val="clear" w:fill="F8F8F8"/>
    </w:rPr>
  </w:style>
  <w:style w:type="character" w:styleId="FunctionTok" w:customStyle="1">
    <w:name w:val="FunctionTok"/>
    <w:basedOn w:val="VerbatimChar"/>
    <w:qFormat/>
    <w:rPr>
      <w:color w:val="000000"/>
      <w:shd w:val="clear" w:fill="F8F8F8"/>
    </w:rPr>
  </w:style>
  <w:style w:type="character" w:styleId="VariableTok" w:customStyle="1">
    <w:name w:val="VariableTok"/>
    <w:basedOn w:val="VerbatimChar"/>
    <w:qFormat/>
    <w:rPr>
      <w:color w:val="000000"/>
      <w:shd w:val="clear" w:fill="F8F8F8"/>
    </w:rPr>
  </w:style>
  <w:style w:type="character" w:styleId="ControlFlowTok" w:customStyle="1">
    <w:name w:val="ControlFlowTok"/>
    <w:basedOn w:val="VerbatimChar"/>
    <w:qFormat/>
    <w:rPr>
      <w:b/>
      <w:color w:val="204A87"/>
      <w:shd w:val="clear" w:fill="F8F8F8"/>
    </w:rPr>
  </w:style>
  <w:style w:type="character" w:styleId="OperatorTok" w:customStyle="1">
    <w:name w:val="OperatorTok"/>
    <w:basedOn w:val="VerbatimChar"/>
    <w:qFormat/>
    <w:rPr>
      <w:b/>
      <w:color w:val="CE5C00"/>
      <w:shd w:val="clear" w:fill="F8F8F8"/>
    </w:rPr>
  </w:style>
  <w:style w:type="character" w:styleId="BuiltInTok" w:customStyle="1">
    <w:name w:val="BuiltInTok"/>
    <w:basedOn w:val="VerbatimChar"/>
    <w:qFormat/>
    <w:rPr>
      <w:shd w:val="clear" w:fill="F8F8F8"/>
    </w:rPr>
  </w:style>
  <w:style w:type="character" w:styleId="ExtensionTok" w:customStyle="1">
    <w:name w:val="ExtensionTok"/>
    <w:basedOn w:val="VerbatimChar"/>
    <w:qFormat/>
    <w:rPr>
      <w:shd w:val="clear" w:fill="F8F8F8"/>
    </w:rPr>
  </w:style>
  <w:style w:type="character" w:styleId="PreprocessorTok" w:customStyle="1">
    <w:name w:val="PreprocessorTok"/>
    <w:basedOn w:val="VerbatimChar"/>
    <w:qFormat/>
    <w:rPr>
      <w:i/>
      <w:color w:val="8F5902"/>
      <w:shd w:val="clear" w:fill="F8F8F8"/>
    </w:rPr>
  </w:style>
  <w:style w:type="character" w:styleId="AttributeTok" w:customStyle="1">
    <w:name w:val="AttributeTok"/>
    <w:basedOn w:val="VerbatimChar"/>
    <w:qFormat/>
    <w:rPr>
      <w:color w:val="C4A000"/>
      <w:shd w:val="clear" w:fill="F8F8F8"/>
    </w:rPr>
  </w:style>
  <w:style w:type="character" w:styleId="RegionMarkerTok" w:customStyle="1">
    <w:name w:val="RegionMarkerTok"/>
    <w:basedOn w:val="VerbatimChar"/>
    <w:qFormat/>
    <w:rPr>
      <w:shd w:val="clear" w:fill="F8F8F8"/>
    </w:rPr>
  </w:style>
  <w:style w:type="character" w:styleId="InformationTok" w:customStyle="1">
    <w:name w:val="InformationTok"/>
    <w:basedOn w:val="VerbatimChar"/>
    <w:qFormat/>
    <w:rPr>
      <w:b/>
      <w:i/>
      <w:color w:val="8F5902"/>
      <w:shd w:val="clear" w:fill="F8F8F8"/>
    </w:rPr>
  </w:style>
  <w:style w:type="character" w:styleId="WarningTok" w:customStyle="1">
    <w:name w:val="WarningTok"/>
    <w:basedOn w:val="VerbatimChar"/>
    <w:qFormat/>
    <w:rPr>
      <w:b/>
      <w:i/>
      <w:color w:val="8F5902"/>
      <w:shd w:val="clear" w:fill="F8F8F8"/>
    </w:rPr>
  </w:style>
  <w:style w:type="character" w:styleId="AlertTok" w:customStyle="1">
    <w:name w:val="AlertTok"/>
    <w:basedOn w:val="VerbatimChar"/>
    <w:qFormat/>
    <w:rPr>
      <w:color w:val="EF2929"/>
      <w:shd w:val="clear" w:fill="F8F8F8"/>
    </w:rPr>
  </w:style>
  <w:style w:type="character" w:styleId="ErrorTok" w:customStyle="1">
    <w:name w:val="ErrorTok"/>
    <w:basedOn w:val="VerbatimChar"/>
    <w:qFormat/>
    <w:rPr>
      <w:b/>
      <w:color w:val="A40000"/>
      <w:shd w:val="clear" w:fill="F8F8F8"/>
    </w:rPr>
  </w:style>
  <w:style w:type="character" w:styleId="NormalTok" w:customStyle="1">
    <w:name w:val="NormalTok"/>
    <w:basedOn w:val="VerbatimChar"/>
    <w:qFormat/>
    <w:rPr>
      <w:shd w:val="clear" w:fill="F8F8F8"/>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line="360" w:lineRule="auto"/>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360" w:lineRule="auto"/>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eastAsiaTheme="majorEastAsia" w:cstheme="majorBidi"/>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eastAsiaTheme="minorHAnsi" w:cstheme="minorBid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eastAsiaTheme="minorHAnsi" w:cstheme="minorBid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before="181" w:after="181" w:line="360" w:lineRule="auto"/>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360" w:lineRule="auto"/>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360" w:lineRule="auto"/>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before="240" w:after="0" w:line="259" w:lineRule="auto"/>
    </w:pPr>
    <w:rPr>
      <w:rFonts w:ascii="Calibri" w:hAnsi="Calibri" w:eastAsia="" w:cs="" w:asciiTheme="majorHAnsi" w:hAnsiTheme="majorHAnsi" w:eastAsiaTheme="majorEastAsia" w:cstheme="majorBid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leader="none" w:pos="4680"/>
        <w:tab w:val="right" w:leader="none" w:pos="9360"/>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leader="dot" w:pos="9360"/>
      </w:tabs>
      <w:spacing w:line="360" w:lineRule="auto"/>
      <w:ind w:left="0" w:hanging="0"/>
    </w:pPr>
    <w:rPr>
      <w:rFonts w:ascii="Times New Roman" w:hAnsi="Times New Roman"/>
    </w:rPr>
  </w:style>
  <w:style w:type="numbering" w:styleId="Numbering123">
    <w:name w:val="Numbering 123"/>
    <w:qFormat/>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ochil-ds.co.uk/animalnfarm/" TargetMode="External" Id="rId2" /><Relationship Type="http://schemas.openxmlformats.org/officeDocument/2006/relationships/hyperlink" Target="https://cran.r-project.org/web/packages/GMSE/index.html" TargetMode="External" Id="rId3" /><Relationship Type="http://schemas.openxmlformats.org/officeDocument/2006/relationships/image" Target="media/image1.jpeg" Id="rId4" /><Relationship Type="http://schemas.openxmlformats.org/officeDocument/2006/relationships/hyperlink" Target="https://github.com/ConFooBio/gmse/tree/man_control" TargetMode="External" Id="rId6" /><Relationship Type="http://schemas.openxmlformats.org/officeDocument/2006/relationships/hyperlink" Target="https://CRAN.R-project.org/package=shiny" TargetMode="External" Id="rId7" /><Relationship Type="http://schemas.openxmlformats.org/officeDocument/2006/relationships/hyperlink" Target="https://CRAN.R-project.org/package=shinyjs" TargetMode="External" Id="rId8" /><Relationship Type="http://schemas.openxmlformats.org/officeDocument/2006/relationships/hyperlink" Target="https://CRAN.R-project.org/package=shinyBS" TargetMode="External" Id="rId9" /><Relationship Type="http://schemas.openxmlformats.org/officeDocument/2006/relationships/hyperlink" Target="https://CRAN.R-project.org/package=waiter" TargetMode="External" Id="rId10" /><Relationship Type="http://schemas.openxmlformats.org/officeDocument/2006/relationships/image" Target="media/image2.jpeg" Id="rId11" /><Relationship Type="http://schemas.openxmlformats.org/officeDocument/2006/relationships/image" Target="media/image3.jpeg" Id="rId12" /><Relationship Type="http://schemas.openxmlformats.org/officeDocument/2006/relationships/image" Target="media/image4.png" Id="rId13" /><Relationship Type="http://schemas.openxmlformats.org/officeDocument/2006/relationships/image" Target="media/image6.png" Id="rId15" /><Relationship Type="http://schemas.openxmlformats.org/officeDocument/2006/relationships/hyperlink" Target="https://doi.org/10.1111/ddi.12054" TargetMode="External" Id="rId16" /><Relationship Type="http://schemas.openxmlformats.org/officeDocument/2006/relationships/hyperlink" Target="https://doi.org/10.1111/cobi.13372" TargetMode="External" Id="rId17" /><Relationship Type="http://schemas.openxmlformats.org/officeDocument/2006/relationships/hyperlink" Target="https://doi.org/10.1016/B978-0-12-438150-6.50018-2" TargetMode="External" Id="rId18" /><Relationship Type="http://schemas.openxmlformats.org/officeDocument/2006/relationships/hyperlink" Target="http://public.eblib.com/choice/publicfullrecord.aspx?p=4866274" TargetMode="External" Id="rId19" /><Relationship Type="http://schemas.openxmlformats.org/officeDocument/2006/relationships/hyperlink" Target="https://doi.org/10.1126/sciadv.1400253" TargetMode="External" Id="rId20" /><Relationship Type="http://schemas.openxmlformats.org/officeDocument/2006/relationships/hyperlink" Target="https://doi.org/10.1073/pnas.1704949114" TargetMode="External" Id="rId21" /><Relationship Type="http://schemas.openxmlformats.org/officeDocument/2006/relationships/hyperlink" Target="https://doi.org/10.1111/tops.12267" TargetMode="External" Id="rId22" /><Relationship Type="http://schemas.openxmlformats.org/officeDocument/2006/relationships/hyperlink" Target="https://doi.org/10.1007/s11625-021-00989-w" TargetMode="External" Id="rId23" /><Relationship Type="http://schemas.openxmlformats.org/officeDocument/2006/relationships/hyperlink" Target="https://doi.org/10.1002/pan3.10242" TargetMode="External" Id="rId24" /><Relationship Type="http://schemas.openxmlformats.org/officeDocument/2006/relationships/hyperlink" Target="https://doi.org/10.5751/ES-11552-250213" TargetMode="External" Id="rId25" /><Relationship Type="http://schemas.openxmlformats.org/officeDocument/2006/relationships/hyperlink" Target="https://doi.org/10.1098/rstb.2018.0053" TargetMode="External" Id="rId26" /><Relationship Type="http://schemas.openxmlformats.org/officeDocument/2006/relationships/hyperlink" Target="https://doi.org/10.1111/2041-210X.13091" TargetMode="External" Id="rId27" /><Relationship Type="http://schemas.openxmlformats.org/officeDocument/2006/relationships/hyperlink" Target="https://doi.org/10.1111/cobi.13633" TargetMode="External" Id="rId28" /><Relationship Type="http://schemas.openxmlformats.org/officeDocument/2006/relationships/hyperlink" Target="https://doi.org/10.3389/fpsyg.2019.02846" TargetMode="External" Id="rId29" /><Relationship Type="http://schemas.openxmlformats.org/officeDocument/2006/relationships/hyperlink" Target="https://doi.org/10.1126/science.1185802" TargetMode="External" Id="rId30" /><Relationship Type="http://schemas.openxmlformats.org/officeDocument/2006/relationships/hyperlink" Target="https://doi.org/10.14512/gaia.25.4.13" TargetMode="External" Id="rId31" /><Relationship Type="http://schemas.openxmlformats.org/officeDocument/2006/relationships/hyperlink" Target="https://doi.org/10.1016/j.ecolmodel.2006.04.023" TargetMode="External" Id="rId32" /><Relationship Type="http://schemas.openxmlformats.org/officeDocument/2006/relationships/hyperlink" Target="https://doi.org/10.1038/s41467-020-17785-2" TargetMode="External" Id="rId33" /><Relationship Type="http://schemas.openxmlformats.org/officeDocument/2006/relationships/hyperlink" Target="https://doi.org/10.1016/j.envsoft.2016.10.008" TargetMode="External" Id="rId34" /><Relationship Type="http://schemas.openxmlformats.org/officeDocument/2006/relationships/hyperlink" Target="https://doi.org/10.1111/2041-210X.12000" TargetMode="External" Id="rId35" /><Relationship Type="http://schemas.openxmlformats.org/officeDocument/2006/relationships/hyperlink" Target="https://www.ipcc.ch/report/ar6/wg1/" TargetMode="External" Id="rId36" /><Relationship Type="http://schemas.openxmlformats.org/officeDocument/2006/relationships/hyperlink" Target="https://doi.org/10.1057/ejdr.2011.47" TargetMode="External" Id="rId37" /><Relationship Type="http://schemas.openxmlformats.org/officeDocument/2006/relationships/hyperlink" Target="https://doi.org/10.1073/pnas.1115898108" TargetMode="External" Id="rId38" /><Relationship Type="http://schemas.openxmlformats.org/officeDocument/2006/relationships/hyperlink" Target="https://doi.org/10.1007/s11077-016-9250-4" TargetMode="External" Id="rId39" /><Relationship Type="http://schemas.openxmlformats.org/officeDocument/2006/relationships/hyperlink" Target="https://doi.org/10.1257/jep.21.2.153" TargetMode="External" Id="rId40" /><Relationship Type="http://schemas.openxmlformats.org/officeDocument/2006/relationships/hyperlink" Target="https://doi.org/10.1038/536143a" TargetMode="External" Id="rId41" /><Relationship Type="http://schemas.openxmlformats.org/officeDocument/2006/relationships/hyperlink" Target="https://doi.org/10.5751/ES-08416-210338" TargetMode="External" Id="rId42" /><Relationship Type="http://schemas.openxmlformats.org/officeDocument/2006/relationships/hyperlink" Target="https://doi.org/10.1098/rstb.2011.0175" TargetMode="External" Id="rId43" /><Relationship Type="http://schemas.openxmlformats.org/officeDocument/2006/relationships/hyperlink" Target="https://doi.org/10.1016/j.ecolmodel.2020.109396" TargetMode="External" Id="rId44" /><Relationship Type="http://schemas.openxmlformats.org/officeDocument/2006/relationships/hyperlink" Target="https://doi.org/10.1016/j.agee.2015.12.021" TargetMode="External" Id="rId45" /><Relationship Type="http://schemas.openxmlformats.org/officeDocument/2006/relationships/hyperlink" Target="https://doi.org/10.1111/1365-2664.12051" TargetMode="External" Id="rId46" /><Relationship Type="http://schemas.openxmlformats.org/officeDocument/2006/relationships/hyperlink" Target="https://doi.org/10.1038/s41562-020-0885-y" TargetMode="External" Id="rId47" /><Relationship Type="http://schemas.openxmlformats.org/officeDocument/2006/relationships/hyperlink" Target="https://doi.org/10.1136/medhum-2012-010299" TargetMode="External" Id="rId48" /><Relationship Type="http://schemas.openxmlformats.org/officeDocument/2006/relationships/hyperlink" Target="https://doi.org/10.7821/naer.3.1.11-19" TargetMode="External" Id="rId49" /><Relationship Type="http://schemas.openxmlformats.org/officeDocument/2006/relationships/hyperlink" Target="https://doi.org/10.1002/pan3.10155" TargetMode="External" Id="rId50" /><Relationship Type="http://schemas.openxmlformats.org/officeDocument/2006/relationships/hyperlink" Target="https://doi.org/10.5751/ES-12306-260208" TargetMode="External" Id="rId51" /><Relationship Type="http://schemas.openxmlformats.org/officeDocument/2006/relationships/hyperlink" Target="https://doi.org/10.1016/j.tree.2018.03.005" TargetMode="External" Id="rId52" /><Relationship Type="http://schemas.openxmlformats.org/officeDocument/2006/relationships/hyperlink" Target="https://doi.org/10.1111/brv.12326" TargetMode="External" Id="rId53" /><Relationship Type="http://schemas.openxmlformats.org/officeDocument/2006/relationships/hyperlink" Target="https://doi.org/10.1111/conl.12113" TargetMode="External" Id="rId54" /><Relationship Type="http://schemas.openxmlformats.org/officeDocument/2006/relationships/hyperlink" Target="https://doi.org/10.1111/j.1939-7445.2011.00108.x" TargetMode="External" Id="rId55" /><Relationship Type="http://schemas.openxmlformats.org/officeDocument/2006/relationships/hyperlink" Target="https://doi.org/10.1016/j.ecolmodel.2019.108784" TargetMode="External" Id="rId56" /><Relationship Type="http://schemas.openxmlformats.org/officeDocument/2006/relationships/hyperlink" Target="https://doi.org/10.18174/sesmo.2020a16340" TargetMode="External" Id="rId57" /><Relationship Type="http://schemas.openxmlformats.org/officeDocument/2006/relationships/hyperlink" Target="https://doi.org/10.1109/TG.2018.2867743" TargetMode="External" Id="rId58" /><Relationship Type="http://schemas.openxmlformats.org/officeDocument/2006/relationships/hyperlink" Target="https://doi.org/10.1038/nbt.4225" TargetMode="External" Id="rId59" /><Relationship Type="http://schemas.openxmlformats.org/officeDocument/2006/relationships/hyperlink" Target="https://doi.org/10.7717/peerj.4509" TargetMode="External" Id="rId60" /><Relationship Type="http://schemas.openxmlformats.org/officeDocument/2006/relationships/hyperlink" Target="https://doi.org/10.3389/fmars.2021.645408" TargetMode="External" Id="rId61" /><Relationship Type="http://schemas.openxmlformats.org/officeDocument/2006/relationships/hyperlink" Target="https://doi.org/10.5751/ES-08139-210139" TargetMode="External" Id="rId62" /><Relationship Type="http://schemas.openxmlformats.org/officeDocument/2006/relationships/hyperlink" Target="https://doi.org/10.1002/pan3.10207" TargetMode="External" Id="rId63" /><Relationship Type="http://schemas.openxmlformats.org/officeDocument/2006/relationships/hyperlink" Target="https://doi.org/10.1021/acs.est.6b05296" TargetMode="External" Id="rId64" /><Relationship Type="http://schemas.openxmlformats.org/officeDocument/2006/relationships/hyperlink" Target="https://doi.org/10.1016/j.envsoft.2017.09.012" TargetMode="External" Id="rId65" /><Relationship Type="http://schemas.openxmlformats.org/officeDocument/2006/relationships/footer" Target="footer1.xml" Id="rId66" /><Relationship Type="http://schemas.openxmlformats.org/officeDocument/2006/relationships/footnotes" Target="footnotes.xml" Id="rId67" /><Relationship Type="http://schemas.openxmlformats.org/officeDocument/2006/relationships/comments" Target="comments.xml" Id="rId68" /><Relationship Type="http://schemas.openxmlformats.org/officeDocument/2006/relationships/numbering" Target="numbering.xml" Id="rId69" /><Relationship Type="http://schemas.openxmlformats.org/officeDocument/2006/relationships/fontTable" Target="fontTable.xml" Id="rId70" /><Relationship Type="http://schemas.openxmlformats.org/officeDocument/2006/relationships/settings" Target="settings.xml" Id="rId71" /><Relationship Type="http://schemas.openxmlformats.org/officeDocument/2006/relationships/theme" Target="theme/theme1.xml" Id="rId72" /><Relationship Type="http://schemas.microsoft.com/office/2011/relationships/people" Target="/word/people.xml" Id="Rd8469efbdb414735" /><Relationship Type="http://schemas.microsoft.com/office/2011/relationships/commentsExtended" Target="/word/commentsExtended.xml" Id="R20b3f5fed83b414b" /><Relationship Type="http://schemas.microsoft.com/office/2016/09/relationships/commentsIds" Target="/word/commentsIds.xml" Id="R4fdfcf74fdb8463c" /><Relationship Type="http://schemas.microsoft.com/office/2018/08/relationships/commentsExtensible" Target="/word/commentsExtensible.xml" Id="R0b4bf79e5ea345ba" /><Relationship Type="http://schemas.openxmlformats.org/officeDocument/2006/relationships/hyperlink" Target="https://cran.r-project.org/web/packages/GMSE/GMSE.pdf" TargetMode="External" Id="R3455804882064468" /><Relationship Type="http://schemas.openxmlformats.org/officeDocument/2006/relationships/image" Target="/media/image4.png" Id="Rcc706f7afb764e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2021-09-16T15:34:51.0000000Z</dcterms:created>
  <dc:creator/>
  <dc:description/>
  <dc:language>en-GB</dc:language>
  <lastModifiedBy>Adrian Bach</lastModifiedBy>
  <dcterms:modified xsi:type="dcterms:W3CDTF">2021-09-20T16:35:25.9268817Z</dcterms:modified>
  <revision>3</revision>
  <dc:subject/>
  <dc:title>Models as games: a novel approach for ‘gamesourcing’ parameter data and communicating complex models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