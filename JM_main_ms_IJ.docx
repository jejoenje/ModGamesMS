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FirstParagraph"/>
        <w:rPr/>
      </w:pPr>
      <w:r>
        <w:rPr/>
        <w:t xml:space="preserve">Jeroen Minderman, A. Bradley Duthie, Isabel L. Jones, Nils </w:t>
      </w:r>
      <w:commentRangeStart w:id="0"/>
      <w:r>
        <w:rPr/>
        <w:t>Bunnefeld</w:t>
      </w:r>
      <w:commentRangeEnd w:id="0"/>
      <w:r>
        <w:commentReference w:id="0"/>
      </w:r>
      <w:r>
        <w:rPr/>
      </w:r>
    </w:p>
    <w:p>
      <w:pPr>
        <w:pStyle w:val="TextBody"/>
        <w:rPr/>
      </w:pPr>
      <w:r>
        <w:rPr>
          <w:i/>
          <w:iCs/>
        </w:rPr>
        <w:t>Biological &amp; Environmental Sciences, University of Stirling, Stirling, FK9 4LA, UK</w:t>
      </w:r>
    </w:p>
    <w:p>
      <w:pPr>
        <w:pStyle w:val="Heading1"/>
        <w:numPr>
          <w:ilvl w:val="0"/>
          <w:numId w:val="2"/>
        </w:numPr>
        <w:rPr/>
      </w:pPr>
      <w:r>
        <w:rPr/>
        <w:t>Summary</w:t>
      </w:r>
    </w:p>
    <w:p>
      <w:pPr>
        <w:pStyle w:val="Compact"/>
        <w:numPr>
          <w:ilvl w:val="0"/>
          <w:numId w:val="9"/>
        </w:numPr>
        <w:rPr/>
      </w:pPr>
      <w:r>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modelling complexity increases, making them challenging to communicate and parameterise.</w:t>
      </w:r>
    </w:p>
    <w:p>
      <w:pPr>
        <w:pStyle w:val="Compact"/>
        <w:numPr>
          <w:ilvl w:val="0"/>
          <w:numId w:val="10"/>
        </w:numPr>
        <w:rPr/>
      </w:pPr>
      <w:r>
        <w:rPr/>
        <w:t>Games have a long history of being used as science communication tools, but are less widely used as data collection tools, particularly in videogame form. We propose a novel approach to (1) aid communication of complex socio-ecological models, and (2) “gamesource” human decision-making data, by explicitly casting an existing modelling framework as an interactive videogame.</w:t>
      </w:r>
    </w:p>
    <w:p>
      <w:pPr>
        <w:pStyle w:val="Compact"/>
        <w:numPr>
          <w:ilvl w:val="0"/>
          <w:numId w:val="11"/>
        </w:numPr>
        <w:rPr/>
      </w:pPr>
      <w:r>
        <w:rPr/>
        <w:t>We present players with a natural resource management game as a front-end to the socio-ecological modelling framework GMSE. Players’ actions replace a model algorithm making management decisions about a population of wild animals, which graze on crops and can thus lower agricultural yield. A number of (non-player) farmers respond through modelled algorithms to the player’s management, taking actions that may affect their yield as well as the animal population. Players are asked to set their own management goal (e.g. maintain the animal population at a certain level or improve yield) and make decisions accordingly. Trial players were also asked to provide any feedback on both gameplay and purpose.</w:t>
      </w:r>
    </w:p>
    <w:p>
      <w:pPr>
        <w:pStyle w:val="Compact"/>
        <w:numPr>
          <w:ilvl w:val="0"/>
          <w:numId w:val="12"/>
        </w:numPr>
        <w:rPr/>
      </w:pPr>
      <w:r>
        <w:rPr/>
        <w:t>We demonstrate the utility of this approach by collecting and analysing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13"/>
        </w:numPr>
        <w:rPr/>
      </w:pPr>
      <w:r>
        <w:rPr/>
        <w:t>We discuss the potential and limitations of this model-game approach in the light of trial player feedback received. In particular, we highlight how a common concern about the game framework (perceived lack of “realism” or relevance to a specific context) are actually criticisms of the underlying model, as opposed to the game itself. This further highlights both the parallels between games and models, as well as the utility of model-games to aid in communicating complex models. We conclude that videogames may be an effective tool for conservation and natural resource management, and that although they provide a promising means to collect data on human decision-making, it is vital to carefully consider both external validity and potential biases when doing so.</w:t>
      </w:r>
      <w:bookmarkStart w:id="0" w:name="summary"/>
      <w:bookmarkEnd w:id="0"/>
    </w:p>
    <w:p>
      <w:pPr>
        <w:pStyle w:val="Heading1"/>
        <w:numPr>
          <w:ilvl w:val="0"/>
          <w:numId w:val="2"/>
        </w:numPr>
        <w:rPr/>
      </w:pPr>
      <w:r>
        <w:rPr/>
        <w:t>Introduction</w:t>
      </w:r>
    </w:p>
    <w:p>
      <w:pPr>
        <w:pStyle w:val="FirstParagraph"/>
        <w:rPr/>
      </w:pPr>
      <w:r>
        <w:rPr/>
        <w:t>In recent years, the use and application of models</w:t>
      </w:r>
      <w:r>
        <w:rPr>
          <w:rStyle w:val="FootnoteAnchor"/>
        </w:rPr>
        <w:footnoteReference w:id="2"/>
      </w:r>
      <w:r>
        <w:rPr/>
        <w:t xml:space="preserve"> has become widespread and indispensable in conservation science, ranging from demonstrating the likely effects of climate change on biodiversity (</w:t>
      </w:r>
      <w:hyperlink w:anchor="ref-ipcc2021">
        <w:r>
          <w:rPr>
            <w:rStyle w:val="InternetLink"/>
          </w:rPr>
          <w:t>IPCC 2021</w:t>
        </w:r>
      </w:hyperlink>
      <w:r>
        <w:rPr/>
        <w:t xml:space="preserve">) to supporting the understanding of fundamental processes in natural resource management (e.g. </w:t>
      </w:r>
      <w:hyperlink w:anchor="ref-schlüter2012">
        <w:r>
          <w:rPr>
            <w:rStyle w:val="InternetLink"/>
          </w:rPr>
          <w:t>Schlüter et al. 2012</w:t>
        </w:r>
      </w:hyperlink>
      <w:r>
        <w:rPr/>
        <w:t xml:space="preserve">;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for long-term sustainability. Although a number of drivers of biodiversity loss have been identified (e.g. </w:t>
      </w:r>
      <w:hyperlink w:anchor="ref-maxwell2016a">
        <w:r>
          <w:rPr>
            <w:rStyle w:val="InternetLink"/>
          </w:rPr>
          <w:t>Maxwell et al. 2016</w:t>
        </w:r>
      </w:hyperlink>
      <w:r>
        <w:rPr/>
        <w:t xml:space="preserve">), one of the most prevalent and widespread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are reliant as much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as on understanding resource dynamics. Thus, the development of socio-ecological models in which natural resource dynamics and human decision making interact is becoming increasingly urgent.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efforts represent significant progress in modelling complex socio-ecological systems, their increased complexity poses two interlinked challenges. First, models are often difficult to communicate clearly to non-specialist audiences, and this challenge increases with model complexity (</w:t>
      </w:r>
      <w:hyperlink w:anchor="ref-grimm2006">
        <w:r>
          <w:rPr>
            <w:rStyle w:val="InternetLink"/>
          </w:rPr>
          <w:t>Grimm et al. 2006</w:t>
        </w:r>
      </w:hyperlink>
      <w:r>
        <w:rPr/>
        <w:t xml:space="preserve">). This is particularly important for models of resource use in socio-ecological systems, as they are often specifically intended for use by managers or stakeholders who may lack technical expertise. Much has been said about improving the uptake of models in such settings (e.g. </w:t>
      </w:r>
      <w:hyperlink w:anchor="ref-bunnefeld2015">
        <w:r>
          <w:rPr>
            <w:rStyle w:val="InternetLink"/>
          </w:rPr>
          <w:t>Bunnefeld, Nicholson, and Milner-Gulland 2015</w:t>
        </w:r>
      </w:hyperlink>
      <w:r>
        <w:rPr/>
        <w:t xml:space="preserve">;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bunnefeld2015">
        <w:r>
          <w:rPr>
            <w:rStyle w:val="InternetLink"/>
          </w:rPr>
          <w:t>Bunnefeld, Nicholson, and Milner-Gulland 2015</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w:t>
      </w:r>
      <w:hyperlink w:anchor="ref-schwarz2020">
        <w:r>
          <w:rPr>
            <w:rStyle w:val="InternetLink"/>
          </w:rPr>
          <w:t>Schwarz et al. 2020</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use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with recent work starting to leverage online and video games (</w:t>
      </w:r>
      <w:hyperlink w:anchor="ref-oultram2013">
        <w:r>
          <w:rPr>
            <w:rStyle w:val="InternetLink"/>
          </w:rPr>
          <w:t>Oultram 2013</w:t>
        </w:r>
      </w:hyperlink>
      <w:r>
        <w:rPr/>
        <w:t xml:space="preserve">; </w:t>
      </w:r>
      <w:hyperlink w:anchor="ref-pérez2014">
        <w:r>
          <w:rPr>
            <w:rStyle w:val="InternetLink"/>
          </w:rPr>
          <w:t>Pérez and Guzmán-Duque 2014</w:t>
        </w:r>
      </w:hyperlink>
      <w:r>
        <w:rPr/>
        <w:t xml:space="preserve">; </w:t>
      </w:r>
      <w:hyperlink w:anchor="ref-fjaellingsdal2019">
        <w:r>
          <w:rPr>
            <w:rStyle w:val="InternetLink"/>
          </w:rPr>
          <w:t>Fjaellingsdal and Kloeckner 2019</w:t>
        </w:r>
      </w:hyperlink>
      <w:r>
        <w:rPr/>
        <w:t xml:space="preserve">; </w:t>
      </w:r>
      <w:hyperlink w:anchor="ref-crowley2021">
        <w:r>
          <w:rPr>
            <w:rStyle w:val="InternetLink"/>
          </w:rPr>
          <w:t>Crowley, Silk, and Crowley 2021</w:t>
        </w:r>
      </w:hyperlink>
      <w:r>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3"/>
      </w:r>
      <w:r>
        <w:rPr/>
        <w:t>. It is notable that this “gamesourcing” or “Gamorithm” (</w:t>
      </w:r>
      <w:hyperlink w:anchor="ref-sipper2020">
        <w:r>
          <w:rPr>
            <w:rStyle w:val="InternetLink"/>
          </w:rPr>
          <w:t>Sipper and Moore 2020</w:t>
        </w:r>
      </w:hyperlink>
      <w:r>
        <w:rPr/>
        <w:t>) approach has already been widely used in a number of other fields (e.g. crowdsourcing accurate protein-structure models (</w:t>
      </w:r>
      <w:hyperlink w:anchor="ref-khatib2011">
        <w:r>
          <w:rPr>
            <w:rStyle w:val="InternetLink"/>
          </w:rPr>
          <w:t>Khatib et al. 2011</w:t>
        </w:r>
      </w:hyperlink>
      <w:r>
        <w:rPr/>
        <w:t>),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or deterring (through scaring)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A&amp;F consists of two main components; (1) the underlying model(s) describing the wild grazing animal (“resource”) population dynamics, the observation of this population, and farmer actions, all implemented using the GMSE framework as described below; and (2) the game interface for the underlying model, which allows the player to set management actions (spec</w:t>
      </w:r>
      <w:r>
        <w:rPr>
          <w:highlight w:val="yellow"/>
        </w:rPr>
        <w:t>ifically, costs for far</w:t>
      </w:r>
      <w:ins w:id="0" w:author="Isabel Jones" w:date="2021-09-20T18:45:00Z">
        <w:r>
          <w:rPr>
            <w:highlight w:val="yellow"/>
          </w:rPr>
          <w:t>m</w:t>
        </w:r>
      </w:ins>
      <w:del w:id="1" w:author="Isabel Jones" w:date="2021-09-20T18:45:00Z">
        <w:r>
          <w:rPr>
            <w:highlight w:val="yellow"/>
          </w:rPr>
          <w:delText>n</w:delText>
        </w:r>
      </w:del>
      <w:r>
        <w:rPr>
          <w:highlight w:val="yellow"/>
        </w:rPr>
        <w:t>er acti</w:t>
      </w:r>
      <w:r>
        <w:rPr/>
        <w:t>ons) that would otherwise be determined by the management model in the default GMSE set up.</w:t>
      </w:r>
    </w:p>
    <w:p>
      <w:pPr>
        <w:pStyle w:val="Heading2"/>
        <w:numPr>
          <w:ilvl w:val="1"/>
          <w:numId w:val="2"/>
        </w:numPr>
        <w:rPr/>
      </w:pPr>
      <w:r>
        <w:rPr/>
        <w:t>Underlying model: GMSE</w:t>
      </w:r>
    </w:p>
    <w:p>
      <w:pPr>
        <w:pStyle w:val="FirstParagraph"/>
        <w:rPr/>
      </w:pPr>
      <w:r>
        <w:rPr/>
        <w:t>We used the Generalised Management Strategy Evaluation (GMSE) framework to model the socio-ecological system underlying A&amp;F. The GMSE R package (</w:t>
      </w:r>
      <w:hyperlink r:id="rId3">
        <w:r>
          <w:rPr>
            <w:rStyle w:val="InternetLink"/>
          </w:rPr>
          <w:t>https://cran.r-project.org/web/packages/GMSE/index.html</w:t>
        </w:r>
      </w:hyperlink>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L. 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GMSE is an agent-based modelling framework consisting of four sequential submodels (Figure 1a) with three types of agents:</w:t>
      </w:r>
    </w:p>
    <w:p>
      <w:pPr>
        <w:pStyle w:val="Compact"/>
        <w:numPr>
          <w:ilvl w:val="0"/>
          <w:numId w:val="14"/>
        </w:numPr>
        <w:rPr/>
      </w:pPr>
      <w:r>
        <w:rPr/>
        <w:t xml:space="preserve">The </w:t>
      </w:r>
      <w:r>
        <w:rPr>
          <w:b/>
          <w:bCs/>
        </w:rPr>
        <w:t>resource model</w:t>
      </w:r>
      <w:r>
        <w:rPr/>
        <w:t xml:space="preserve">, consisting of </w:t>
      </w:r>
      <w:r>
        <w:rPr/>
      </w:r>
      <m:oMath xmlns:m="http://schemas.openxmlformats.org/officeDocument/2006/math">
        <m:r>
          <w:rPr>
            <w:rFonts w:ascii="Cambria Math" w:hAnsi="Cambria Math"/>
          </w:rPr>
          <m:t xml:space="preserve">N</m:t>
        </m:r>
      </m:oMath>
      <w:r>
        <w:rPr/>
        <w:t xml:space="preserve"> individual animal-agents (hereafter referred to as “animals”) moving on a landscape of </w:t>
      </w:r>
      <w:r>
        <w:rPr/>
      </w:r>
      <m:oMath xmlns:m="http://schemas.openxmlformats.org/officeDocument/2006/math">
        <m:r>
          <w:rPr>
            <w:rFonts w:ascii="Cambria Math" w:hAnsi="Cambria Math"/>
          </w:rPr>
          <m:t xml:space="preserve">X</m:t>
        </m:r>
      </m:oMath>
      <w:r>
        <w:rPr/>
        <w:t xml:space="preserve"> x </w:t>
      </w:r>
      <w:r>
        <w:rPr/>
      </w:r>
      <m:oMath xmlns:m="http://schemas.openxmlformats.org/officeDocument/2006/math">
        <m:r>
          <w:rPr>
            <w:rFonts w:ascii="Cambria Math" w:hAnsi="Cambria Math"/>
          </w:rPr>
          <m:t xml:space="preserve">Y</m:t>
        </m:r>
      </m:oMath>
      <w:r>
        <w:rPr/>
        <w:t xml:space="preserve"> cells</w:t>
      </w:r>
    </w:p>
    <w:p>
      <w:pPr>
        <w:pStyle w:val="Compact"/>
        <w:numPr>
          <w:ilvl w:val="0"/>
          <w:numId w:val="15"/>
        </w:numPr>
        <w:rPr/>
      </w:pPr>
      <w:r>
        <w:rPr/>
        <w:t xml:space="preserve">The </w:t>
      </w:r>
      <w:r>
        <w:rPr>
          <w:b/>
          <w:bCs/>
        </w:rPr>
        <w:t>observation model</w:t>
      </w:r>
      <w:r>
        <w:rPr/>
        <w:t xml:space="preserve"> which represents the process of observations (including a degree of uncertainty) of the animal population</w:t>
      </w:r>
    </w:p>
    <w:p>
      <w:pPr>
        <w:pStyle w:val="Compact"/>
        <w:numPr>
          <w:ilvl w:val="0"/>
          <w:numId w:val="16"/>
        </w:numPr>
        <w:rPr/>
      </w:pPr>
      <w:r>
        <w:rPr/>
        <w:t xml:space="preserve">The </w:t>
      </w:r>
      <w:r>
        <w:rPr>
          <w:b/>
          <w:bCs/>
        </w:rPr>
        <w:t>manager model</w:t>
      </w:r>
      <w:r>
        <w:rPr/>
        <w:t xml:space="preserve"> consists of a </w:t>
      </w:r>
      <w:r>
        <w:rPr>
          <w:i/>
          <w:iCs/>
        </w:rPr>
        <w:t>single</w:t>
      </w:r>
      <w:r>
        <w:rPr/>
        <w:t xml:space="preserve"> agent (hereafter referred to as the “manager”) which uses the observation of the animal population to make management decisions, affecting the permissiveness of actions for agents in the user model (below).</w:t>
      </w:r>
    </w:p>
    <w:p>
      <w:pPr>
        <w:pStyle w:val="Compact"/>
        <w:numPr>
          <w:ilvl w:val="0"/>
          <w:numId w:val="17"/>
        </w:numPr>
        <w:rPr/>
      </w:pPr>
      <w:r>
        <w:rPr/>
        <w:t xml:space="preserve">The </w:t>
      </w:r>
      <w:r>
        <w:rPr>
          <w:b/>
          <w:bCs/>
        </w:rPr>
        <w:t>user model</w:t>
      </w:r>
      <w:r>
        <w:rPr/>
        <w:t xml:space="preserve">, consisting of </w:t>
      </w:r>
      <w:r>
        <w:rPr/>
      </w:r>
      <m:oMath xmlns:m="http://schemas.openxmlformats.org/officeDocument/2006/math">
        <m:r>
          <w:rPr>
            <w:rFonts w:ascii="Cambria Math" w:hAnsi="Cambria Math"/>
          </w:rPr>
          <m:t xml:space="preserve">F</m:t>
        </m:r>
      </m:oMath>
      <w:r>
        <w:rPr/>
        <w:t xml:space="preserve"> individual agents, which in the current context represent land-owning farmers. Thus, we refer to these agents as “farmers” in the remainder of this manuscript, but note that we use the term “user model” to refer to the general submodel containing these agents to maintain consistency with the term used in the GMSE documentation (</w:t>
      </w:r>
      <w:hyperlink w:anchor="ref-duthie2018">
        <w:r>
          <w:rPr>
            <w:rStyle w:val="InternetLink"/>
          </w:rPr>
          <w:t>Duthie et al. 2018</w:t>
        </w:r>
      </w:hyperlink>
      <w:r>
        <w:rPr/>
        <w:t>). Each farmer owns a given proportion of the landscape (this may or may not be an equal distribution, see below).</w:t>
      </w:r>
    </w:p>
    <w:p>
      <w:pPr>
        <w:pStyle w:val="FirstParagraph"/>
        <w:rPr/>
      </w:pPr>
      <w:r>
        <w:rPr/>
        <w:t xml:space="preserve">In each GMSE time step, both the manager and all farmers are allocated a (fixed) budget. In GMSE terms, “budget” should be interpreted as a budget of general “resource”; conceptually this may be interpreted as a financial budget, time, materials, or a combination thereof. Farmers may allocate their budget to taking one of several potential actions (here: hunting animals, scaring animals off their land, or tending crops - they may only take these actions on their own land). Both of the former actions are common in the management and control of grazing animals on croplands (e.g. grazing migratory wildfowl, </w:t>
      </w:r>
      <w:hyperlink w:anchor="ref-nilsson2016">
        <w:r>
          <w:rPr>
            <w:rStyle w:val="InternetLink"/>
          </w:rPr>
          <w:t>Lovisa Nilsson et al.</w:t>
        </w:r>
      </w:hyperlink>
      <w:r>
        <w:rPr/>
        <w:t xml:space="preserve"> (</w:t>
      </w:r>
      <w:hyperlink w:anchor="ref-nilsson2016">
        <w:r>
          <w:rPr>
            <w:rStyle w:val="InternetLink"/>
          </w:rPr>
          <w:t>2016</w:t>
        </w:r>
      </w:hyperlink>
      <w:r>
        <w:rPr/>
        <w:t xml:space="preserve">); </w:t>
      </w:r>
      <w:hyperlink w:anchor="ref-nilsson2021">
        <w:r>
          <w:rPr>
            <w:rStyle w:val="InternetLink"/>
          </w:rPr>
          <w:t>L. Nilsson et al.</w:t>
        </w:r>
      </w:hyperlink>
      <w:r>
        <w:rPr/>
        <w:t xml:space="preserve"> (</w:t>
      </w:r>
      <w:hyperlink w:anchor="ref-nilsson2021">
        <w:r>
          <w:rPr>
            <w:rStyle w:val="InternetLink"/>
          </w:rPr>
          <w:t>2021</w:t>
        </w:r>
      </w:hyperlink>
      <w:r>
        <w:rPr/>
        <w:t>)), with scaring for example including the use of acoustic deterrents.</w:t>
      </w:r>
    </w:p>
    <w:p>
      <w:pPr>
        <w:pStyle w:val="CaptionedFigure"/>
        <w:rPr/>
      </w:pPr>
      <w:r>
        <w:rPr/>
        <w:drawing>
          <wp:inline distT="0" distB="0" distL="0" distR="0">
            <wp:extent cx="5715000" cy="208343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4"/>
                    <a:stretch>
                      <a:fillRect/>
                    </a:stretch>
                  </pic:blipFill>
                  <pic:spPr bwMode="auto">
                    <a:xfrm>
                      <a:off x="0" y="0"/>
                      <a:ext cx="5715000" cy="2083435"/>
                    </a:xfrm>
                    <a:prstGeom prst="rect">
                      <a:avLst/>
                    </a:prstGeom>
                  </pic:spPr>
                </pic:pic>
              </a:graphicData>
            </a:graphic>
          </wp:inline>
        </w:drawing>
      </w:r>
    </w:p>
    <w:p>
      <w:pPr>
        <w:pStyle w:val="ImageCaption"/>
        <w:rPr/>
      </w:pPr>
      <w:r>
        <w:rPr/>
        <w:t>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The goal for the manager is to maintain the animal population to a desired level (the management target, normally set externally as a model parameter). The manager does so by controlling the cost for farmer actions in the following time step. For example, a higher cost for hunting will decrease the number of animals hunted by farmers leading to population growth, and a lower cost for scaring will increase the number of farmers choosing scaring as an action.</w:t>
      </w:r>
    </w:p>
    <w:p>
      <w:pPr>
        <w:pStyle w:val="TextBody"/>
        <w:rPr/>
      </w:pPr>
      <w:r>
        <w:rPr/>
        <w:t xml:space="preserve">Farmers aim to maximise agricultural yield from their land. By default, yield equals 1 per landscape cell owned per time step, but this may be decreased by the presence of animals in a cell, e.g. through grazing, and increased through tending crops. The rates of increase or decrease in yield through grazing and tending crops respectively are controllable in GMSE but kept as constant rates in the current A&amp;F implementation, see </w:t>
      </w:r>
      <w:hyperlink w:anchor="ref-duthie2018">
        <w:r>
          <w:rPr>
            <w:rStyle w:val="InternetLink"/>
          </w:rPr>
          <w:t>Duthie et al.</w:t>
        </w:r>
      </w:hyperlink>
      <w:r>
        <w:rPr/>
        <w:t xml:space="preserve"> (</w:t>
      </w:r>
      <w:hyperlink w:anchor="ref-duthie2018">
        <w:r>
          <w:rPr>
            <w:rStyle w:val="InternetLink"/>
          </w:rPr>
          <w:t>2018</w:t>
        </w:r>
      </w:hyperlink>
      <w:r>
        <w:rPr/>
        <w:t xml:space="preserve">) and parameter references for </w:t>
      </w:r>
      <w:r>
        <w:rPr>
          <w:rStyle w:val="VerbatimChar"/>
        </w:rPr>
        <w:t>res_consume</w:t>
      </w:r>
      <w:r>
        <w:rPr/>
        <w:t xml:space="preserve"> and </w:t>
      </w:r>
      <w:r>
        <w:rPr>
          <w:rStyle w:val="VerbatimChar"/>
        </w:rPr>
        <w:t>tend_crop_yld</w:t>
      </w:r>
      <w:r>
        <w:rPr/>
        <w:t xml:space="preserve"> in the </w:t>
      </w:r>
      <w:r>
        <w:rPr>
          <w:rStyle w:val="VerbatimChar"/>
        </w:rPr>
        <w:t>gmse()</w:t>
      </w:r>
      <w:r>
        <w:rPr/>
        <w:t xml:space="preserve"> function here: </w:t>
      </w:r>
      <w:hyperlink r:id="rId5">
        <w:r>
          <w:rPr>
            <w:rStyle w:val="InternetLink"/>
          </w:rPr>
          <w:t>https://cran.r-project.org/web/packages/GMSE/GMSE.pdf</w:t>
        </w:r>
      </w:hyperlink>
      <w:r>
        <w:rPr/>
        <w:t>. Thus, although their objective does not directly relate to the animals, farmers have an incentive to control the number of animals on their land to minimise potential negative effects on their yield. They can do this by allocating budget to hunting or scaring animals. The former permanently reduces the number of animals present, the latter has a certain probability of moving an animal away from the farmer’s land, for the duration of the time step. The relative expected efficacy of the three possible actions (hunting, scaring or tending crops) depends on the number of animals on their land, and the cost of hunting and scaring set by the manager. Farmers can only take actions on land that they own.</w:t>
      </w:r>
    </w:p>
    <w:p>
      <w:pPr>
        <w:pStyle w:val="TextBody"/>
        <w:rPr/>
      </w:pPr>
      <w:r>
        <w:rPr/>
        <w:t>By default, costs for farmer actions as set by the manager and actions taken by the farmers are chosen</w:t>
      </w:r>
      <w:r>
        <w:rPr>
          <w:highlight w:val="yellow"/>
        </w:rPr>
        <w:t xml:space="preserve"> using </w:t>
      </w:r>
      <w:commentRangeStart w:id="1"/>
      <w:r>
        <w:rPr>
          <w:highlight w:val="yellow"/>
        </w:rPr>
        <w:t xml:space="preserve">a genetic algorithm (GA), </w:t>
      </w:r>
      <w:r>
        <w:rPr>
          <w:highlight w:val="yellow"/>
        </w:rPr>
      </w:r>
      <w:commentRangeEnd w:id="1"/>
      <w:r>
        <w:commentReference w:id="1"/>
      </w:r>
      <w:r>
        <w:rPr>
          <w:highlight w:val="yellow"/>
        </w:rPr>
        <w:t>a heuristic o</w:t>
      </w:r>
      <w:r>
        <w:rPr/>
        <w:t>ptimisation algorithm that models the choice of decision by mimicking the process of evolution by natural selection: a large number of possible decisions are iteratively compared by assessing their outcome, with the decision that maximises a given utility function (yield for farmers, and minimising distance to population target for the manager) identified as the “fittest” (</w:t>
      </w:r>
      <w:hyperlink w:anchor="ref-hamblin2013">
        <w:r>
          <w:rPr>
            <w:rStyle w:val="InternetLink"/>
          </w:rPr>
          <w:t>Hamblin 2013</w:t>
        </w:r>
      </w:hyperlink>
      <w:r>
        <w:rPr/>
        <w:t>). The GA is run separately for each agent (manager and all users) in each time step.</w:t>
      </w:r>
    </w:p>
    <w:p>
      <w:pPr>
        <w:pStyle w:val="TextBody"/>
        <w:rPr/>
      </w:pPr>
      <w:r>
        <w:rPr/>
        <w:t xml:space="preserve">In the default resource (animal) model in GMSE, the animal population is modelled with a form of logistic growth, with a small amount of added random mortality per time step and death caused by hunting; for more detail see below and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 in which it is present. In the current model, neither movement nor population growth rate is affected by agricultural yield.</w:t>
      </w:r>
    </w:p>
    <w:p>
      <w:pPr>
        <w:pStyle w:val="TextBody"/>
        <w:rPr/>
      </w:pPr>
      <w:r>
        <w:rPr/>
        <w:t>It is worthwhile stressing that in the current GMSE implementation, using the GA, both agent types (farmers and the manager) have only a single goal they each aim for. Farmers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 if not take these explicitly into account when setting policy, and other stakeholders in the system (e.g. farmers) commonly having some interest in conservation objectives (</w:t>
      </w:r>
      <w:hyperlink w:anchor="ref-redpath2017">
        <w:r>
          <w:rPr>
            <w:rStyle w:val="InternetLink"/>
          </w:rPr>
          <w:t>Redpath et al. 2017</w:t>
        </w:r>
      </w:hyperlink>
      <w:r>
        <w:rPr/>
        <w:t xml:space="preserve">; </w:t>
      </w:r>
      <w:hyperlink w:anchor="ref-bunnefeld">
        <w:r>
          <w:rPr>
            <w:rStyle w:val="InternetLink"/>
            <w:b/>
            <w:bCs/>
          </w:rPr>
          <w:t>bunnefeld?</w:t>
        </w:r>
      </w:hyperlink>
      <w:r>
        <w:rPr/>
        <w:t>). Human decision-making in such scenarios is inevitably about balancing these different objectives, but parameterising algorithms that mimic such processes without reference to long-term data is very challenging (</w:t>
      </w:r>
      <w:hyperlink w:anchor="ref-constantino2021">
        <w:r>
          <w:rPr>
            <w:rStyle w:val="InternetLink"/>
          </w:rPr>
          <w:t>Constantino et al. 2021</w:t>
        </w:r>
      </w:hyperlink>
      <w:r>
        <w:rPr/>
        <w:t xml:space="preserve">; </w:t>
      </w:r>
      <w:hyperlink w:anchor="ref-dobson2019">
        <w:r>
          <w:rPr>
            <w:rStyle w:val="InternetLink"/>
          </w:rPr>
          <w:t>Dobson et al. 2019</w:t>
        </w:r>
      </w:hyperlink>
      <w:r>
        <w:rPr/>
        <w:t>). Addressing this issue was a key motivation for the development of the model-game approach presented here.</w:t>
      </w:r>
    </w:p>
    <w:p>
      <w:pPr>
        <w:pStyle w:val="Heading2"/>
        <w:numPr>
          <w:ilvl w:val="1"/>
          <w:numId w:val="2"/>
        </w:numPr>
        <w:rPr/>
      </w:pPr>
      <w:r>
        <w:rPr/>
        <w:t>Animal &amp; Farm</w:t>
      </w:r>
    </w:p>
    <w:p>
      <w:pPr>
        <w:pStyle w:val="Heading3"/>
        <w:numPr>
          <w:ilvl w:val="2"/>
          <w:numId w:val="2"/>
        </w:numPr>
        <w:rPr/>
      </w:pPr>
      <w:r>
        <w:rPr/>
        <w:t>Structure as relating to GMSE</w:t>
      </w:r>
    </w:p>
    <w:p>
      <w:pPr>
        <w:pStyle w:val="FirstParagraph"/>
        <w:rPr/>
      </w:pPr>
      <w:r>
        <w:rPr/>
        <w:t xml:space="preserve">In the default implementation of GMSE v0.7.0.0, a single time </w:t>
      </w:r>
      <w:r>
        <w:rPr/>
      </w:r>
      <m:oMath xmlns:m="http://schemas.openxmlformats.org/officeDocument/2006/math">
        <m:r>
          <w:rPr>
            <w:rFonts w:ascii="Cambria Math" w:hAnsi="Cambria Math"/>
          </w:rPr>
          <m:t xml:space="preserve">t</m:t>
        </m:r>
      </m:oMath>
      <w:r>
        <w:rPr/>
        <w:t xml:space="preserve"> step consists of a call to the resource model, observation model, management model and user model, in that specific order; in other words, a time step ends after farmer actions have been chosen (by the GA) and implemented (Figure 1b). To allow players to assess the environment and interactively choose management actions, A&amp;F uses a modified version of GMSE.</w:t>
      </w:r>
    </w:p>
    <w:p>
      <w:pPr>
        <w:pStyle w:val="TextBody"/>
        <w:rPr/>
      </w:pPr>
      <w:r>
        <w:rPr/>
        <w:t xml:space="preserve">A&amp;F uses a development version of GMSE implemented in R version 4.1.1 (2021-08-10), the code for which is freely available: </w:t>
      </w:r>
      <w:hyperlink r:id="rId6">
        <w:r>
          <w:rPr>
            <w:rStyle w:val="InternetLink"/>
          </w:rPr>
          <w:t>https://github.com/ConFooBio/gmse/tree/man_control</w:t>
        </w:r>
      </w:hyperlink>
      <w:r>
        <w:rPr/>
        <w:t>. In this version, the management model is replaced by player inputs, and the order of operations is altered to accommodate this. Further details are given in S1.</w:t>
      </w:r>
    </w:p>
    <w:p>
      <w:pPr>
        <w:pStyle w:val="TextBody"/>
        <w:rPr/>
      </w:pPr>
      <w:r>
        <w:rPr/>
        <w:t>The current GMSE parameter values used by A&amp;F largely reflect default parameter values in GMSE. This is a purely pragmatic choice: because we are not modelling a specific system here, and aim only to illustrate the use of the A&amp;F platform in general terms, the specific parameter values given below and</w:t>
      </w:r>
      <w:r>
        <w:rPr>
          <w:highlight w:val="yellow"/>
        </w:rPr>
        <w:t xml:space="preserve"> in Table S2</w:t>
      </w:r>
      <w:ins w:id="2" w:author="Isabel Jones" w:date="2021-09-20T18:51:00Z">
        <w:r>
          <w:rPr>
            <w:highlight w:val="yellow"/>
          </w:rPr>
          <w:t xml:space="preserve"> </w:t>
        </w:r>
      </w:ins>
      <w:r>
        <w:rPr>
          <w:highlight w:val="yellow"/>
        </w:rPr>
        <w:t>should s</w:t>
      </w:r>
      <w:r>
        <w:rPr/>
        <w:t>imply be interpreted as examples. It is important to stress that all these parameters are expected to be modified as appropriate for specific GMSE and A&amp;F applications.</w:t>
      </w:r>
    </w:p>
    <w:p>
      <w:pPr>
        <w:pStyle w:val="TextBody"/>
        <w:rPr/>
      </w:pPr>
      <w:r>
        <w:rPr/>
        <w:t xml:space="preserve">The example parameterisation used here simulates a landscape of 100x100 cells, divided into farms owned by 4-12 farmers (the precise number and land distribution is randomly varied per session, see 4.2 below). Farmers can take three possible actions; tending crops, hunting (culling) animals, or scaring animals off their land. All submodels used in A&amp;F are currently the default GMSE models (see S1),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We only give brief details on GMSE itself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L. Nilsson et al.</w:t>
        </w:r>
      </w:hyperlink>
      <w:r>
        <w:rPr/>
        <w:t xml:space="preserve"> (</w:t>
      </w:r>
      <w:hyperlink w:anchor="ref-nilsson2021">
        <w:r>
          <w:rPr>
            <w:rStyle w:val="InternetLink"/>
          </w:rPr>
          <w:t>2021</w:t>
        </w:r>
      </w:hyperlink>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will increase from the initial population size (1000) to carrying capacity (5000). The </w:t>
      </w:r>
      <w:r>
        <w:rPr>
          <w:b/>
          <w:bCs/>
        </w:rPr>
        <w:t>observation model</w:t>
      </w:r>
      <w:r>
        <w:rPr/>
        <w:t xml:space="preserve"> uses the default GMSE model (density-based sampling of a subset of the environment); the manager can only base decisions on the </w:t>
      </w:r>
      <w:r>
        <w:rPr>
          <w:i/>
          <w:iCs/>
        </w:rPr>
        <w:t>observed</w:t>
      </w:r>
      <w:r>
        <w:rPr/>
        <w:t xml:space="preserve"> number of animals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genetic algorithm with default parameter settings. Farmer budgets are set to 1500 units per time step, manager budgets to 1000 units (both for the initial 5 time steps and the subsequent game play; see 3.1.1 above for notes on the conceptualisation of “budget”). Farmers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or case studies and will adjust models and parameter settings accordingly (see Discussion).</w:t>
      </w:r>
    </w:p>
    <w:p>
      <w:pPr>
        <w:pStyle w:val="TextBody"/>
        <w:rPr/>
      </w:pPr>
      <w:r>
        <w:rPr/>
        <w:t>Each subsequent A&amp;F time step then consists of (1) player input, taking the place of the default management model, in which the player can assess the environment using outputs provided (see below) and choose management actions (costs for farmer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p>
    <w:p>
      <w:pPr>
        <w:pStyle w:val="Heading3"/>
        <w:numPr>
          <w:ilvl w:val="2"/>
          <w:numId w:val="2"/>
        </w:numPr>
        <w:rPr/>
      </w:pPr>
      <w:r>
        <w:rPr/>
        <w:t>Player interface</w:t>
      </w:r>
    </w:p>
    <w:p>
      <w:pPr>
        <w:pStyle w:val="FirstParagraph"/>
        <w:rPr/>
      </w:pPr>
      <w:r>
        <w:rPr/>
        <w:t xml:space="preserve">The player interface for A&amp;F is a web application coded in R, using </w:t>
      </w:r>
      <w:hyperlink r:id="rId7">
        <w:r>
          <w:rPr>
            <w:rStyle w:val="VerbatimChar"/>
          </w:rPr>
          <w:t>Shiny</w:t>
        </w:r>
      </w:hyperlink>
      <w:r>
        <w:rPr/>
        <w:t xml:space="preserve"> (1.6.0), and packages </w:t>
      </w:r>
      <w:hyperlink r:id="rId8">
        <w:r>
          <w:rPr>
            <w:rStyle w:val="VerbatimChar"/>
          </w:rPr>
          <w:t>shinyjs</w:t>
        </w:r>
      </w:hyperlink>
      <w:r>
        <w:rPr/>
        <w:t xml:space="preserve"> (2.0.0), </w:t>
      </w:r>
      <w:hyperlink r:id="rId9">
        <w:r>
          <w:rPr>
            <w:rStyle w:val="VerbatimChar"/>
          </w:rPr>
          <w:t>shinyBS</w:t>
        </w:r>
      </w:hyperlink>
      <w:r>
        <w:rPr/>
        <w:t xml:space="preserve"> (0.61), and </w:t>
      </w:r>
      <w:hyperlink r:id="rId10">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after which they are asked to enter a player name, which is stored and used to show player scores as the end of a session, compared to previous sessions by other players.</w:t>
      </w:r>
    </w:p>
    <w:p>
      <w:pPr>
        <w:pStyle w:val="CaptionedFigure"/>
        <w:rPr/>
      </w:pPr>
      <w:r>
        <w:rPr/>
        <w:drawing>
          <wp:inline distT="0" distB="0" distL="0" distR="0">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pic:cNvPicPr>
                      <a:picLocks noChangeAspect="1" noChangeArrowheads="1"/>
                    </pic:cNvPicPr>
                  </pic:nvPicPr>
                  <pic:blipFill>
                    <a:blip r:embed="rId11"/>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w:t>
      </w:r>
      <w:r>
        <w:rPr>
          <w:highlight w:val="yellow"/>
        </w:rPr>
        <w:t>pulation trajectory and yield per farmer, (b) the farming landscape with animal positions as red dots and farm own</w:t>
      </w:r>
      <w:del w:id="3" w:author="Isabel Jones" w:date="2021-09-20T18:52:00Z">
        <w:r>
          <w:rPr>
            <w:highlight w:val="yellow"/>
          </w:rPr>
          <w:delText>w</w:delText>
        </w:r>
      </w:del>
      <w:r>
        <w:rPr>
          <w:highlight w:val="yellow"/>
        </w:rPr>
        <w:t>ership indicated by the grey shades, (c) actions taken by farmers in the previous game round, and (d) player inputs in</w:t>
      </w:r>
      <w:ins w:id="4" w:author="Isabel Jones" w:date="2021-09-20T18:53:00Z">
        <w:r>
          <w:rPr>
            <w:highlight w:val="yellow"/>
          </w:rPr>
          <w:t>c</w:t>
        </w:r>
      </w:ins>
      <w:r>
        <w:rPr>
          <w:highlight w:val="yellow"/>
        </w:rPr>
        <w:t>luding a budget report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4"/>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5"/>
      </w:r>
      <w:r>
        <w:rPr/>
        <w:t xml:space="preserve"> affected by the manager (player), s</w:t>
      </w:r>
      <w:r>
        <w:rPr>
          <w:highlight w:val="yellow"/>
        </w:rPr>
        <w:t>o no input is available for it</w:t>
      </w:r>
      <w:del w:id="5" w:author="Isabel Jones" w:date="2021-09-20T18:53:00Z">
        <w:r>
          <w:rPr>
            <w:highlight w:val="yellow"/>
          </w:rPr>
          <w:delText xml:space="preserve"> </w:delText>
        </w:r>
      </w:del>
      <w:r>
        <w:rPr>
          <w:highlight w:val="yellow"/>
        </w:rPr>
        <w:t>.</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2" w:name="player-interface"/>
      <w:bookmarkEnd w:id="2"/>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 The scores are arbitrarily defined to reflect performance in terms of the animal population (“animal score”) on the one hand, and overall agricultural yield (“yield score”) on the other. Both scores can be interpreted as the mean % of the initial starting score, which is set at 100% (see S1 for further details). They are updated and displayed on each time step, and the final scores are displayed on a score board after the final time step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3" w:name="game-objective-scores-and-scoreboard"/>
      <w:bookmarkEnd w:id="3"/>
    </w:p>
    <w:p>
      <w:pPr>
        <w:pStyle w:val="Heading3"/>
        <w:numPr>
          <w:ilvl w:val="2"/>
          <w:numId w:val="2"/>
        </w:numPr>
        <w:rPr/>
      </w:pPr>
      <w:r>
        <w:rPr/>
        <w:t>Data collection &amp; database</w:t>
      </w:r>
    </w:p>
    <w:p>
      <w:pPr>
        <w:pStyle w:val="FirstParagraph"/>
        <w:rPr/>
      </w:pPr>
      <w:r>
        <w:rPr/>
        <w:t>Game play data (e.g. session variables, player inputs, environment state variables) are stored in a MySQL relational database. Database structure is outlined in S1. A full list of parameter values stored and their description is given in Table S2. This represents only a subset of all GMSE parameters and may be easily extended in the future by adding additional fields to the relevant database table and ensuring the database interface functions append the extra parameters. For any GMSE parameters that are not stored currently, the default GMSE parameter values are used.</w:t>
      </w:r>
      <w:bookmarkStart w:id="4" w:name="data-collection-database"/>
      <w:bookmarkStart w:id="5" w:name="animal-farm"/>
      <w:bookmarkStart w:id="6" w:name="outline-of-approach"/>
      <w:bookmarkEnd w:id="4"/>
      <w:bookmarkEnd w:id="5"/>
      <w:bookmarkEnd w:id="6"/>
    </w:p>
    <w:p>
      <w:pPr>
        <w:pStyle w:val="Heading1"/>
        <w:numPr>
          <w:ilvl w:val="0"/>
          <w:numId w:val="2"/>
        </w:numPr>
        <w:rPr/>
      </w:pPr>
      <w:r>
        <w:rPr/>
        <w:t>Example application</w:t>
      </w:r>
    </w:p>
    <w:p>
      <w:pPr>
        <w:pStyle w:val="Heading2"/>
        <w:numPr>
          <w:ilvl w:val="1"/>
          <w:numId w:val="2"/>
        </w:numPr>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animal population, observation or user models. For example, a researcher using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p>
    <w:p>
      <w:pPr>
        <w:pStyle w:val="Heading2"/>
        <w:numPr>
          <w:ilvl w:val="1"/>
          <w:numId w:val="2"/>
        </w:numPr>
        <w:rPr/>
      </w:pPr>
      <w:r>
        <w:rPr/>
        <w:t>Example scenario &amp; method</w:t>
      </w:r>
    </w:p>
    <w:p>
      <w:pPr>
        <w:pStyle w:val="Heading3"/>
        <w:numPr>
          <w:ilvl w:val="2"/>
          <w:numId w:val="2"/>
        </w:numPr>
        <w:rPr/>
      </w:pPr>
      <w:r>
        <w:rPr/>
        <w:t>Rationale &amp; methods</w:t>
      </w:r>
    </w:p>
    <w:p>
      <w:pPr>
        <w:pStyle w:val="FirstParagraph"/>
        <w:rPr/>
      </w:pPr>
      <w:r>
        <w:rPr/>
        <w:t>Here we illustrate one aspect of this potential by collecting decision-making data from a sample of test players. The main aim was to (1) obtain feedback on the model-game set up, and (2) collect example data to illustrate the potential of the approach, with specific emphasis on how communication of it may be improved in the future. We circulated a link to the game with scenarios configured as detailed below to a sample of 45 contacts working in conservation science and practical conservation and management, covering a range of academic institutions, research institutes, NGOs and government. Contacts were also asked to share the link with any potentially interested contacts. An accompanying covering letter explained this aim, the background to the work, and a request to respond with any feedback. It should be stressed that the data collected here should not be interpreted as comprehensive research on a specific question, and is intended as illustrative of the approach only.</w:t>
      </w:r>
    </w:p>
    <w:p>
      <w:pPr>
        <w:pStyle w:val="TextBody"/>
        <w:rPr/>
      </w:pPr>
      <w:r>
        <w:rPr/>
        <w:t xml:space="preserve">For this proof of concept,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w:t>
      </w:r>
      <w:r>
        <w:rPr/>
      </w:r>
      <m:oMath xmlns:m="http://schemas.openxmlformats.org/officeDocument/2006/math">
        <m:r>
          <w:rPr>
            <w:rFonts w:ascii="Cambria Math" w:hAnsi="Cambria Math"/>
          </w:rPr>
          <m:t xml:space="preserve">F</m:t>
        </m:r>
      </m:oMath>
      <w:r>
        <w:rPr/>
        <w:t xml:space="preserve">). While inequity in land ownership is commonplace and of interest to conservation strategies (e.g. </w:t>
      </w:r>
      <w:hyperlink w:anchor="ref-rakotonarivo2021">
        <w:r>
          <w:rPr>
            <w:rStyle w:val="InternetLink"/>
          </w:rPr>
          <w:t>S. Rakotonarivo et al. 2021</w:t>
        </w:r>
      </w:hyperlink>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Figure 3) and one of nine possible values of </w:t>
      </w:r>
      <w:r>
        <w:rPr/>
      </w:r>
      <m:oMath xmlns:m="http://schemas.openxmlformats.org/officeDocument/2006/math">
        <m:r>
          <w:rPr>
            <w:rFonts w:ascii="Cambria Math" w:hAnsi="Cambria Math"/>
          </w:rPr>
          <m:t xml:space="preserve">F</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(Figure 2),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CaptionedFigure"/>
        <w:rPr/>
      </w:pPr>
      <w:r>
        <w:rPr/>
        <w:drawing>
          <wp:inline distT="0" distB="0" distL="0" distR="0">
            <wp:extent cx="5943600" cy="2080260"/>
            <wp:effectExtent l="0" t="0" r="0" b="0"/>
            <wp:docPr id="3" name="Image2" descr="Figure 3. Examples of landscape ownership distributions, (a) low variability, o_v = 0 (equal distribution), (b) medium variability, o_v = 0.25, and (c) high variability, o_v = 0.5, here shown for 6 farmer-land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xamples of landscape ownership distributions, (a) low variability, o_v = 0 (equal distribution), (b) medium variability, o_v = 0.25, and (c) high variability, o_v = 0.5, here shown for 6 farmer-landowners."/>
                    <pic:cNvPicPr>
                      <a:picLocks noChangeAspect="1" noChangeArrowheads="1"/>
                    </pic:cNvPicPr>
                  </pic:nvPicPr>
                  <pic:blipFill>
                    <a:blip r:embed="rId12"/>
                    <a:stretch>
                      <a:fillRect/>
                    </a:stretch>
                  </pic:blipFill>
                  <pic:spPr bwMode="auto">
                    <a:xfrm>
                      <a:off x="0" y="0"/>
                      <a:ext cx="5943600" cy="2080260"/>
                    </a:xfrm>
                    <a:prstGeom prst="rect">
                      <a:avLst/>
                    </a:prstGeom>
                  </pic:spPr>
                </pic:pic>
              </a:graphicData>
            </a:graphic>
          </wp:inline>
        </w:drawing>
      </w:r>
    </w:p>
    <w:p>
      <w:pPr>
        <w:pStyle w:val="ImageCaption"/>
        <w:rPr/>
      </w:pPr>
      <w:r>
        <w:rPr/>
        <w:t xml:space="preserve">Figure 3. Examples of landscape ownership distributions, (a) low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 (equal distribution), (b) medium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0.25, and (c) high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0.5, here shown for 6 farmer-landowners.</w:t>
      </w:r>
      <w:bookmarkStart w:id="7" w:name="rationale-methods"/>
      <w:bookmarkEnd w:id="7"/>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8" w:name="ethics"/>
      <w:bookmarkStart w:id="9" w:name="example-scenario-method"/>
      <w:bookmarkEnd w:id="8"/>
      <w:bookmarkEnd w:id="9"/>
    </w:p>
    <w:p>
      <w:pPr>
        <w:pStyle w:val="Heading2"/>
        <w:numPr>
          <w:ilvl w:val="1"/>
          <w:numId w:val="2"/>
        </w:numPr>
        <w:rPr/>
      </w:pPr>
      <w:r>
        <w:rPr/>
        <w:t>Illustrative results</w:t>
      </w:r>
    </w:p>
    <w:p>
      <w:pPr>
        <w:pStyle w:val="FirstParagraph"/>
        <w:rPr/>
      </w:pPr>
      <w:r>
        <w:rPr/>
        <w:t>Note that the results presented here are intended as illustrative of the model-game approach only, and should be interpreted as such.</w:t>
      </w:r>
    </w:p>
    <w:p>
      <w:pPr>
        <w:pStyle w:val="TextBody"/>
        <w:rPr/>
      </w:pPr>
      <w:r>
        <w:rPr/>
        <w:t>Between 21 July 2021 and 19 August 2021, we collated data on 76 play sessions by 28 unique players</w:t>
      </w:r>
      <w:r>
        <w:rPr>
          <w:rStyle w:val="FootnoteAnchor"/>
        </w:rPr>
        <w:footnoteReference w:id="6"/>
      </w:r>
      <w:r>
        <w:rPr/>
        <w:t xml:space="preserve">; this equated to a total of 1189 decisions (costs set). Sessions lasted 4.5 minutes on average (median 1.6 minutes, range 0.2 - 179.4; the latter maximum duration recorded was an outlier, likely caused by a game session not having been finished and the browser window left open).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farmers </w:t>
      </w:r>
      <w:r>
        <w:rPr/>
      </w:r>
      <m:oMath xmlns:m="http://schemas.openxmlformats.org/officeDocument/2006/math">
        <m:r>
          <w:rPr>
            <w:rFonts w:ascii="Cambria Math" w:hAnsi="Cambria Math"/>
          </w:rPr>
          <m:t xml:space="preserve">F</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4a). Differences in extinction probability with variability in farmer (stakeholder) number was less pronounced (Figure 4b).</w:t>
      </w:r>
    </w:p>
    <w:p>
      <w:pPr>
        <w:pStyle w:val="TextBody"/>
        <w:rPr/>
      </w:pPr>
      <w:r>
        <w:rPr/>
        <w:t>These extinction probabilities were reflected in the animal population trajectories in each parameter scenario. Figure 5 shows trajectories per level of landownership variability, with cases where the population reached extinction highlighted in red. Both higher levels of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6.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6c vs. 6a-b).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6d-f).</w:t>
      </w:r>
    </w:p>
    <w:p>
      <w:pPr>
        <w:pStyle w:val="CaptionedFigure"/>
        <w:rPr/>
      </w:pPr>
      <w:r>
        <w:rPr/>
        <w:drawing>
          <wp:inline distT="0" distB="0" distL="0" distR="0">
            <wp:extent cx="5943600" cy="2971800"/>
            <wp:effectExtent l="0" t="0" r="0" b="0"/>
            <wp:docPr id="4" name="Image3" descr="Figure 4.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3"/>
                    <a:stretch>
                      <a:fillRect/>
                    </a:stretch>
                  </pic:blipFill>
                  <pic:spPr bwMode="auto">
                    <a:xfrm>
                      <a:off x="0" y="0"/>
                      <a:ext cx="5943600" cy="2971800"/>
                    </a:xfrm>
                    <a:prstGeom prst="rect">
                      <a:avLst/>
                    </a:prstGeom>
                  </pic:spPr>
                </pic:pic>
              </a:graphicData>
            </a:graphic>
          </wp:inline>
        </w:drawing>
      </w:r>
    </w:p>
    <w:p>
      <w:pPr>
        <w:pStyle w:val="ImageCaption"/>
        <w:rPr/>
      </w:pPr>
      <w:r>
        <w:rPr/>
        <w:t>Figure 4. Proportion of game sessions where animal population reached extinction, as a function of (a) land ownership variability and (b) the number of farmers (stakeholders) in the game session.</w:t>
      </w:r>
    </w:p>
    <w:p>
      <w:pPr>
        <w:pStyle w:val="CaptionedFigure"/>
        <w:rPr/>
      </w:pPr>
      <w:r>
        <w:rPr/>
        <w:drawing>
          <wp:inline distT="0" distB="0" distL="0" distR="0">
            <wp:extent cx="5943600" cy="2971800"/>
            <wp:effectExtent l="0" t="0" r="0" b="0"/>
            <wp:docPr id="5" name="Image4" descr="Figure 5.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4"/>
                    <a:stretch>
                      <a:fillRect/>
                    </a:stretch>
                  </pic:blipFill>
                  <pic:spPr bwMode="auto">
                    <a:xfrm>
                      <a:off x="0" y="0"/>
                      <a:ext cx="5943600" cy="2971800"/>
                    </a:xfrm>
                    <a:prstGeom prst="rect">
                      <a:avLst/>
                    </a:prstGeom>
                  </pic:spPr>
                </pic:pic>
              </a:graphicData>
            </a:graphic>
          </wp:inline>
        </w:drawing>
      </w:r>
    </w:p>
    <w:p>
      <w:pPr>
        <w:pStyle w:val="ImageCaption"/>
        <w:rPr/>
      </w:pPr>
      <w:r>
        <w:rPr/>
        <w:t>Figure 5. Animal population trajectories per game session, split by levels of land ownership variability. Trajectories highlighted in red are sessions where the population reached extinction.</w:t>
      </w:r>
    </w:p>
    <w:p>
      <w:pPr>
        <w:pStyle w:val="CaptionedFigure"/>
        <w:rPr/>
      </w:pPr>
      <w:r>
        <w:rPr/>
        <w:drawing>
          <wp:inline distT="0" distB="0" distL="0" distR="0">
            <wp:extent cx="5943600" cy="4160520"/>
            <wp:effectExtent l="0" t="0" r="0" b="0"/>
            <wp:doc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5"/>
                    <a:stretch>
                      <a:fillRect/>
                    </a:stretch>
                  </pic:blipFill>
                  <pic:spPr bwMode="auto">
                    <a:xfrm>
                      <a:off x="0" y="0"/>
                      <a:ext cx="5943600" cy="4160520"/>
                    </a:xfrm>
                    <a:prstGeom prst="rect">
                      <a:avLst/>
                    </a:prstGeom>
                  </pic:spPr>
                </pic:pic>
              </a:graphicData>
            </a:graphic>
          </wp:inline>
        </w:drawing>
      </w:r>
    </w:p>
    <w:p>
      <w:pPr>
        <w:pStyle w:val="ImageCaption"/>
        <w:rPr/>
      </w:pPr>
      <w:r>
        <w:rPr/>
        <w:t>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0" w:name="illustrative-results"/>
      <w:bookmarkStart w:id="11" w:name="example-application"/>
      <w:bookmarkEnd w:id="10"/>
      <w:bookmarkEnd w:id="11"/>
    </w:p>
    <w:p>
      <w:pPr>
        <w:pStyle w:val="Heading1"/>
        <w:numPr>
          <w:ilvl w:val="0"/>
          <w:numId w:val="2"/>
        </w:numPr>
        <w:rPr/>
      </w:pPr>
      <w:r>
        <w:rPr/>
        <w:t>Discussion</w:t>
      </w:r>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referring to model-games as data-collection tools, as opposed to exclusively as communication- or educational tools.</w:t>
      </w:r>
    </w:p>
    <w:p>
      <w:pPr>
        <w:pStyle w:val="Heading2"/>
        <w:numPr>
          <w:ilvl w:val="1"/>
          <w:numId w:val="2"/>
        </w:numPr>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of GMSE, ranging from variability in demography or behaviour of the natural resource, to farmer behaviour or variability, and wider environmental change or stochasticity. The game interface and player interaction would remain the same, with only the underlying architecture and database back end requiring minor tweaks to accommodate the extra parameter variation.</w:t>
      </w:r>
    </w:p>
    <w:p>
      <w:pPr>
        <w:pStyle w:val="TextBody"/>
        <w:rPr/>
      </w:pPr>
      <w:r>
        <w:rPr/>
        <w:t>In addition to use as an experimental tool, this approach also has great potential for use as a way to source large amounts of decision-making data which may then be used to re-parameterise the underlying models, to better reflect real-world decision making. Given a large enough sample of play sessions with a range of parameter combinations and outcomes, it may be possible to train machine learning algorithms on data collected from this approach, to simulate human decision-making under a wide range of conditions (</w:t>
      </w:r>
      <w:hyperlink w:anchor="ref-chabris2017">
        <w:r>
          <w:rPr>
            <w:rStyle w:val="InternetLink"/>
          </w:rPr>
          <w:t>Chabris 2017</w:t>
        </w:r>
      </w:hyperlink>
      <w:r>
        <w:rPr/>
        <w:t xml:space="preserve">; </w:t>
      </w:r>
      <w:hyperlink w:anchor="ref-duthie2021">
        <w:r>
          <w:rPr>
            <w:rStyle w:val="InternetLink"/>
          </w:rPr>
          <w:t>Duthie et al. 2021</w:t>
        </w:r>
      </w:hyperlink>
      <w:r>
        <w:rPr/>
        <w:t>).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limited in how they can represent such “non-rational” decision-</w:t>
      </w:r>
      <w:commentRangeStart w:id="2"/>
      <w:r>
        <w:rPr/>
        <w:t>making</w:t>
      </w:r>
      <w:r>
        <w:rPr/>
      </w:r>
      <w:commentRangeEnd w:id="2"/>
      <w:r>
        <w:commentReference w:id="2"/>
      </w:r>
      <w:r>
        <w:rPr/>
        <w:t xml:space="preserve"> (</w:t>
      </w:r>
      <w:hyperlink w:anchor="ref-constantino2021">
        <w:r>
          <w:rPr>
            <w:rStyle w:val="InternetLink"/>
          </w:rPr>
          <w:t>Constantino et al. 2021</w:t>
        </w:r>
      </w:hyperlink>
      <w:r>
        <w:rPr/>
        <w:t xml:space="preserve">; </w:t>
      </w:r>
      <w:hyperlink w:anchor="ref-dobson2019">
        <w:r>
          <w:rPr>
            <w:rStyle w:val="InternetLink"/>
          </w:rPr>
          <w:t>Dobson et al. 2019</w:t>
        </w:r>
      </w:hyperlink>
      <w:r>
        <w:rPr/>
        <w:t>).</w:t>
      </w:r>
      <w:bookmarkStart w:id="12" w:name="potential"/>
      <w:bookmarkEnd w:id="12"/>
      <w:r>
        <w:rPr/>
        <w:t xml:space="preserve"> </w:t>
      </w:r>
    </w:p>
    <w:p>
      <w:pPr>
        <w:pStyle w:val="Heading2"/>
        <w:numPr>
          <w:ilvl w:val="1"/>
          <w:numId w:val="2"/>
        </w:numPr>
        <w:rPr/>
      </w:pPr>
      <w:r>
        <w:rPr/>
        <w:t>Some limitations and potential solutions</w:t>
      </w:r>
    </w:p>
    <w:p>
      <w:pPr>
        <w:pStyle w:val="Heading3"/>
        <w:numPr>
          <w:ilvl w:val="2"/>
          <w:numId w:val="2"/>
        </w:numPr>
        <w:rPr/>
      </w:pPr>
      <w:r>
        <w:rPr/>
        <w:t>“</w:t>
      </w:r>
      <w:r>
        <w:rPr/>
        <w:t>The game is unrealistic”</w:t>
      </w:r>
    </w:p>
    <w:p>
      <w:pPr>
        <w:pStyle w:val="FirstParagraph"/>
        <w:rPr/>
      </w:pPr>
      <w:r>
        <w:rPr/>
        <w:t>There are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biased. While a very important point, it is interesting to note that 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applicable to any model as they are to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player to fully understand the model’s structure, assumptions, and consequent limitations: particularly given complex socio-ecological models, it can be challenging to effectively communicate the full scope of features and limitations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players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p>
    <w:p>
      <w:pPr>
        <w:pStyle w:val="Heading3"/>
        <w:numPr>
          <w:ilvl w:val="2"/>
          <w:numId w:val="2"/>
        </w:numPr>
        <w:rPr/>
      </w:pPr>
      <w:r>
        <w:rPr/>
        <w:t>“</w:t>
      </w:r>
      <w:r>
        <w:rPr/>
        <w:t>Humans are biased”</w:t>
      </w:r>
    </w:p>
    <w:p>
      <w:pPr>
        <w:pStyle w:val="FirstParagraph"/>
        <w:rPr/>
      </w:pPr>
      <w:r>
        <w:rPr/>
        <w:t xml:space="preserve">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a subset of the </w:t>
      </w:r>
      <w:commentRangeStart w:id="3"/>
      <w:r>
        <w:rPr/>
        <w:t>public</w:t>
      </w:r>
      <w:r>
        <w:rPr/>
      </w:r>
      <w:commentRangeEnd w:id="3"/>
      <w:r>
        <w:commentReference w:id="3"/>
      </w:r>
      <w:r>
        <w:rPr/>
        <w:t>.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(Jones et al. </w:t>
      </w:r>
      <w:r>
        <w:rPr>
          <w:i/>
          <w:iCs/>
        </w:rPr>
        <w:t>in prep</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attitudes (as in e.g.</w:t>
      </w:r>
      <w:commentRangeStart w:id="4"/>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t>
      </w:r>
      <w:r>
        <w:rPr/>
      </w:r>
      <w:commentRangeEnd w:id="4"/>
      <w:r>
        <w:commentReference w:id="4"/>
      </w:r>
      <w:r>
        <w:rPr/>
        <w:t xml:space="preserve">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(See 3.2.3 above; the goal stated in the introductory screens is “</w:t>
      </w:r>
      <w:r>
        <w:rPr>
          <w:i/>
          <w:iCs/>
        </w:rPr>
        <w:t>your aim is to maintain the number of animals and overall agricultural yield of your choice</w:t>
      </w:r>
      <w:r>
        <w:rPr/>
        <w:t xml:space="preserve">”). Careful framing of the game (either in open play or in more limited experimental settings) in terms of game objectives, and ensuring that this matches the objective of the particular application, is vital to avoid goal bias (cf. </w:t>
      </w:r>
      <w:hyperlink w:anchor="ref-baynhamherd2020">
        <w:r>
          <w:rPr>
            <w:rStyle w:val="InternetLink"/>
          </w:rPr>
          <w:t>Baynham-Herd et al. 2020</w:t>
        </w:r>
      </w:hyperlink>
      <w:r>
        <w:rPr/>
        <w:t>)</w:t>
      </w:r>
      <w:bookmarkStart w:id="13" w:name="humans-are-biased"/>
      <w:bookmarkStart w:id="14" w:name="some-limitations-and-potential-solutions"/>
      <w:bookmarkEnd w:id="13"/>
      <w:bookmarkEnd w:id="14"/>
      <w:r>
        <w:rPr/>
        <w:t>.</w:t>
      </w:r>
    </w:p>
    <w:p>
      <w:pPr>
        <w:pStyle w:val="Heading2"/>
        <w:numPr>
          <w:ilvl w:val="1"/>
          <w:numId w:val="2"/>
        </w:numPr>
        <w:rPr/>
      </w:pPr>
      <w:r>
        <w:rPr/>
        <w:t>Conclusions &amp; future direction</w:t>
      </w:r>
    </w:p>
    <w:p>
      <w:pPr>
        <w:pStyle w:val="FirstParagraph"/>
        <w:rPr/>
      </w:pPr>
      <w:r>
        <w:rPr/>
        <w:t>Provided that the limitations outlined above are taken into account, and the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p>
    <w:p>
      <w:pPr>
        <w:pStyle w:val="TextBody"/>
        <w:rPr/>
      </w:pPr>
      <w:r>
        <w:rPr/>
        <w:t>It is worth stressing that the specific parameterisation of the game presented here, as well as the data collected, is intended as illustrative only. The current game could easily be expanded to give the player control over as much of the game “world” as is required for a given research question, and is supported by the underlying model. More broadly, this proof of concept further supports the case for much wider model-game developments (</w:t>
      </w:r>
      <w:hyperlink w:anchor="ref-duthie2021">
        <w:r>
          <w:rPr>
            <w:rStyle w:val="InternetLink"/>
          </w:rPr>
          <w:t>Duthie et al. 2021</w:t>
        </w:r>
      </w:hyperlink>
      <w:r>
        <w:rPr/>
        <w:t>): within the broad theme of natural resource management, more sophisticated games might involve “open worlds” in which a plethora of decisions and strategies are available to players, in rich environments that may be affected by (and respond to) decisions in a variety of ways - including potentially other decision-makers in multiplayer settings. Many hugely successful modern commercial videogames (e.g. Red Dead Redemption, MineCraft, Sim City) already provide such highly sophisticated environmental simulations, and the potential for sourcing data on human decision-making (and more broadly) from such virtual environments (or similar custom platforms) is huge. Yet, in spite of recent developments (</w:t>
      </w:r>
      <w:hyperlink w:anchor="ref-crowley2021">
        <w:r>
          <w:rPr>
            <w:rStyle w:val="InternetLink"/>
          </w:rPr>
          <w:t>Crowley, Silk, and Crowley 2021</w:t>
        </w:r>
      </w:hyperlink>
      <w:r>
        <w:rPr/>
        <w:t>), this potential remains almost untapped in conservation science and natural resource management.</w:t>
      </w:r>
    </w:p>
    <w:p>
      <w:pPr>
        <w:pStyle w:val="Heading1"/>
        <w:numPr>
          <w:ilvl w:val="0"/>
          <w:numId w:val="2"/>
        </w:numPr>
        <w:rPr/>
      </w:pPr>
      <w:commentRangeStart w:id="5"/>
      <w:r>
        <w:rPr/>
        <w:t>Acknowledgements</w:t>
      </w:r>
      <w:commentRangeEnd w:id="5"/>
      <w:r>
        <w:commentReference w:id="5"/>
      </w:r>
      <w:r>
        <w:rPr/>
      </w:r>
    </w:p>
    <w:p>
      <w:pPr>
        <w:pStyle w:val="FirstParagraph"/>
        <w:rPr/>
      </w:pPr>
      <w:r>
        <w:rPr/>
        <w:t>We thank all the trial players for their time and effort in testing A&amp;F. Special thanks to seven of the trial players for providing specific feedback on which much of the Discussion for this paper was based, and which will form a starting point for future improvements of the model-game approach. JM and NB were funded by EU Horizon 2020 grant agreement no. 679651 ("ConFooBio", to NB); ABD was funded by a Leverhulme Trust ECF fellowship grant.</w:t>
      </w:r>
      <w:ins w:id="6" w:author="Isabel Jones" w:date="2021-09-20T19:01:00Z">
        <w:r>
          <w:rPr/>
          <w:t xml:space="preserve"> IJ is supported by a UKRI Future Leaders Fellowship </w:t>
        </w:r>
      </w:ins>
      <w:ins w:id="7" w:author="Isabel Jones" w:date="2021-09-20T19:02:00Z">
        <w:r>
          <w:rPr/>
          <w:t>(MR/T019018/1).</w:t>
        </w:r>
      </w:ins>
    </w:p>
    <w:p>
      <w:pPr>
        <w:pStyle w:val="Normal"/>
        <w:rPr/>
      </w:pPr>
      <w:r>
        <w:rPr/>
      </w:r>
      <w:bookmarkStart w:id="15" w:name="_GoBack"/>
      <w:bookmarkStart w:id="16" w:name="acknowledgements"/>
      <w:bookmarkStart w:id="17" w:name="_GoBack"/>
      <w:bookmarkStart w:id="18" w:name="acknowledgements"/>
      <w:bookmarkEnd w:id="17"/>
      <w:bookmarkEnd w:id="18"/>
      <w:r>
        <w:br w:type="page"/>
      </w:r>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6">
        <w:r>
          <w:rPr>
            <w:rStyle w:val="InternetLink"/>
          </w:rPr>
          <w:t>https://doi.org/10.1111/ddi.12054</w:t>
        </w:r>
      </w:hyperlink>
      <w:r>
        <w:rPr/>
        <w:t>.</w:t>
      </w:r>
    </w:p>
    <w:p>
      <w:pPr>
        <w:pStyle w:val="Bibliography"/>
        <w:rPr/>
      </w:pPr>
      <w:r>
        <w:rPr/>
        <w:t xml:space="preserve">Baynham-Herd, Zachary, Steve Redpath, Nils Bunnefeld, and Aidan Keane. 2020. “Predicting Intervention Priorities for Wildlife Conflicts.” </w:t>
      </w:r>
      <w:r>
        <w:rPr>
          <w:i/>
          <w:iCs/>
        </w:rPr>
        <w:t>Conservation Biology</w:t>
      </w:r>
      <w:r>
        <w:rPr/>
        <w:t xml:space="preserve"> 34 (1): 232–43. https://doi.org/</w:t>
      </w:r>
      <w:hyperlink r:id="rId17">
        <w:r>
          <w:rPr>
            <w:rStyle w:val="InternetLink"/>
          </w:rPr>
          <w:t>https://doi.org/10.1111/cobi.13372</w:t>
        </w:r>
      </w:hyperlink>
      <w:r>
        <w:rPr/>
        <w:t>.</w:t>
      </w:r>
    </w:p>
    <w:p>
      <w:pPr>
        <w:pStyle w:val="Bibliography"/>
        <w:rPr/>
      </w:pPr>
      <w:r>
        <w:rPr/>
        <w:t xml:space="preserve">Box, G. E. P. 1979. “Robustness in the Strategy of Scientific Model Building.” In, edited by ROBERT L. Launer and GRAHAM N. Wilkinson, 201–36. Academic Press. </w:t>
      </w:r>
      <w:hyperlink r:id="rId18">
        <w:r>
          <w:rPr>
            <w:rStyle w:val="InternetLink"/>
          </w:rPr>
          <w:t>https://doi.org/10.1016/B978-0-12-438150-6.50018-2</w:t>
        </w:r>
      </w:hyperlink>
      <w:r>
        <w:rPr/>
        <w:t>.</w:t>
      </w:r>
    </w:p>
    <w:p>
      <w:pPr>
        <w:pStyle w:val="Bibliography"/>
        <w:rPr/>
      </w:pPr>
      <w:r>
        <w:rPr/>
        <w:t xml:space="preserve">Bunnefeld, Nils, Emily Nicholson, and E. J Milner-Gulland. 2015. </w:t>
      </w:r>
      <w:r>
        <w:rPr>
          <w:i/>
          <w:iCs/>
        </w:rPr>
        <w:t>Decision-Making in Conservation and Natural Resource Management.</w:t>
      </w:r>
      <w:r>
        <w:rPr/>
        <w:t xml:space="preserve"> Cambridge: Cambridge University Press. </w:t>
      </w:r>
      <w:hyperlink r:id="rId19">
        <w:r>
          <w:rPr>
            <w:rStyle w:val="InternetLink"/>
          </w:rPr>
          <w:t>http://public.eblib.com/choice/publicfullrecord.aspx?p=4866274</w:t>
        </w:r>
      </w:hyperlink>
      <w:r>
        <w:rPr/>
        <w:t>.</w:t>
      </w:r>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20">
        <w:r>
          <w:rPr>
            <w:rStyle w:val="InternetLink"/>
          </w:rPr>
          <w:t>https://doi.org/10.1126/sciadv.1400253</w:t>
        </w:r>
      </w:hyperlink>
      <w:r>
        <w:rPr/>
        <w:t>.</w:t>
      </w:r>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21">
        <w:r>
          <w:rPr>
            <w:rStyle w:val="InternetLink"/>
          </w:rPr>
          <w:t>https://doi.org/10.1073/pnas.1704949114</w:t>
        </w:r>
      </w:hyperlink>
      <w:r>
        <w:rPr/>
        <w:t>.</w:t>
      </w:r>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22">
        <w:r>
          <w:rPr>
            <w:rStyle w:val="InternetLink"/>
          </w:rPr>
          <w:t>https://doi.org/10.1111/tops.12267</w:t>
        </w:r>
      </w:hyperlink>
      <w:r>
        <w:rPr/>
        <w:t>.</w:t>
      </w:r>
    </w:p>
    <w:p>
      <w:pPr>
        <w:pStyle w:val="Bibliography"/>
        <w:rPr/>
      </w:pPr>
      <w:r>
        <w:rPr/>
        <w:t xml:space="preserve">Constantino, S. M., M. Schluter, E. U. Weber, and N. Wijermans. 2021. “Cognition and Behavior in Context: A Framework and Theories to Explain Natural Resource Use Decisions in Social-Ecological Systems.” </w:t>
      </w:r>
      <w:r>
        <w:rPr>
          <w:i/>
          <w:iCs/>
        </w:rPr>
        <w:t>Sustainability Science</w:t>
      </w:r>
      <w:r>
        <w:rPr/>
        <w:t xml:space="preserve"> 16 (5): 1651–71. </w:t>
      </w:r>
      <w:hyperlink r:id="rId23">
        <w:r>
          <w:rPr>
            <w:rStyle w:val="InternetLink"/>
          </w:rPr>
          <w:t>https://doi.org/10.1007/s11625-021-00989-w</w:t>
        </w:r>
      </w:hyperlink>
      <w:r>
        <w:rPr/>
        <w:t>.</w:t>
      </w:r>
    </w:p>
    <w:p>
      <w:pPr>
        <w:pStyle w:val="Bibliography"/>
        <w:rPr/>
      </w:pPr>
      <w:r>
        <w:rPr/>
        <w:t xml:space="preserve">Crowley, Edward J., Matthew J. Silk, and Sarah L. Crowley. 2021. “The Educational Value of Virtual Ecologies in Red Dead Redemption 2.” </w:t>
      </w:r>
      <w:r>
        <w:rPr>
          <w:i/>
          <w:iCs/>
        </w:rPr>
        <w:t>People and Nature</w:t>
      </w:r>
      <w:r>
        <w:rPr/>
        <w:t xml:space="preserve"> n/a (n/a). </w:t>
      </w:r>
      <w:hyperlink r:id="rId24">
        <w:r>
          <w:rPr>
            <w:rStyle w:val="InternetLink"/>
          </w:rPr>
          <w:t>https://doi.org/10.1002/pan3.10242</w:t>
        </w:r>
      </w:hyperlink>
      <w:r>
        <w:rPr/>
        <w:t>.</w:t>
      </w:r>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25">
        <w:r>
          <w:rPr>
            <w:rStyle w:val="InternetLink"/>
          </w:rPr>
          <w:t>https://doi.org/10.5751/ES-11552-250213</w:t>
        </w:r>
      </w:hyperlink>
      <w:r>
        <w:rPr/>
        <w:t>.</w:t>
      </w:r>
    </w:p>
    <w:p>
      <w:pPr>
        <w:pStyle w:val="Bibliography"/>
        <w:rPr/>
      </w:pPr>
      <w:r>
        <w:rPr/>
        <w:t xml:space="preserve">Dobson, Andrew D. M., Emiel de Lange, Aidan Keane, Harriet Ibbett, and E. J. Milner-Gulland. 2019. “Integrating Models of Human Behaviour Between the Individual and Population Levels to Inform Conservation Interventions.” </w:t>
      </w:r>
      <w:r>
        <w:rPr>
          <w:i/>
          <w:iCs/>
        </w:rPr>
        <w:t>Philosophical Transactions of the Royal Society B: Biological Sciences</w:t>
      </w:r>
      <w:r>
        <w:rPr/>
        <w:t xml:space="preserve"> 374 (1781): 20180053. </w:t>
      </w:r>
      <w:hyperlink r:id="rId26">
        <w:r>
          <w:rPr>
            <w:rStyle w:val="InternetLink"/>
          </w:rPr>
          <w:t>https://doi.org/10.1098/rstb.2018.0053</w:t>
        </w:r>
      </w:hyperlink>
      <w:r>
        <w:rPr/>
        <w:t>.</w:t>
      </w:r>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27">
        <w:r>
          <w:rPr>
            <w:rStyle w:val="InternetLink"/>
          </w:rPr>
          <w:t>https://doi.org/10.1111/2041-210X.13091</w:t>
        </w:r>
      </w:hyperlink>
      <w:r>
        <w:rPr/>
        <w:t>.</w:t>
      </w:r>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8">
        <w:r>
          <w:rPr>
            <w:rStyle w:val="InternetLink"/>
          </w:rPr>
          <w:t>https://doi.org/10.1111/cobi.13633</w:t>
        </w:r>
      </w:hyperlink>
      <w:r>
        <w:rPr/>
        <w:t>.</w:t>
      </w:r>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9">
        <w:r>
          <w:rPr>
            <w:rStyle w:val="InternetLink"/>
          </w:rPr>
          <w:t>https://doi.org/10.3389/fpsyg.2019.02846</w:t>
        </w:r>
      </w:hyperlink>
      <w:r>
        <w:rPr/>
        <w:t>.</w:t>
      </w:r>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30">
        <w:r>
          <w:rPr>
            <w:rStyle w:val="InternetLink"/>
          </w:rPr>
          <w:t>https://doi.org/10.1126/science.1185802</w:t>
        </w:r>
      </w:hyperlink>
      <w:r>
        <w:rPr/>
        <w:t>.</w:t>
      </w:r>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31">
        <w:r>
          <w:rPr>
            <w:rStyle w:val="InternetLink"/>
          </w:rPr>
          <w:t>https://doi.org/10.14512/gaia.25.4.13</w:t>
        </w:r>
      </w:hyperlink>
      <w:r>
        <w:rPr/>
        <w:t>.</w:t>
      </w:r>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32">
        <w:r>
          <w:rPr>
            <w:rStyle w:val="InternetLink"/>
          </w:rPr>
          <w:t>https://doi.org/10.1016/j.ecolmodel.2006.04.023</w:t>
        </w:r>
      </w:hyperlink>
      <w:r>
        <w:rPr/>
        <w:t>.</w:t>
      </w:r>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33">
        <w:r>
          <w:rPr>
            <w:rStyle w:val="InternetLink"/>
          </w:rPr>
          <w:t>https://doi.org/10.1038/s41467-020-17785-2</w:t>
        </w:r>
      </w:hyperlink>
      <w:r>
        <w:rPr/>
        <w:t>.</w:t>
      </w:r>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34">
        <w:r>
          <w:rPr>
            <w:rStyle w:val="InternetLink"/>
          </w:rPr>
          <w:t>https://doi.org/10.1016/j.envsoft.2016.10.008</w:t>
        </w:r>
      </w:hyperlink>
      <w:r>
        <w:rPr/>
        <w:t>.</w:t>
      </w:r>
    </w:p>
    <w:p>
      <w:pPr>
        <w:pStyle w:val="Bibliography"/>
        <w:rPr/>
      </w:pPr>
      <w:r>
        <w:rPr/>
        <w:t xml:space="preserve">Hamblin, Steven. 2013. “On the Practical Usage of Genetic Algorithms in Ecology and Evolution.” Edited by Thomas Hansen. </w:t>
      </w:r>
      <w:r>
        <w:rPr>
          <w:i/>
          <w:iCs/>
        </w:rPr>
        <w:t>Methods in Ecology and Evolution</w:t>
      </w:r>
      <w:r>
        <w:rPr/>
        <w:t xml:space="preserve"> 4 (2): 184–94. </w:t>
      </w:r>
      <w:hyperlink r:id="rId35">
        <w:r>
          <w:rPr>
            <w:rStyle w:val="InternetLink"/>
          </w:rPr>
          <w:t>https://doi.org/10.1111/2041-210X.12000</w:t>
        </w:r>
      </w:hyperlink>
      <w:r>
        <w:rPr/>
        <w:t>.</w:t>
      </w:r>
    </w:p>
    <w:p>
      <w:pPr>
        <w:pStyle w:val="Bibliography"/>
        <w:rPr/>
      </w:pPr>
      <w:r>
        <w:rPr/>
        <w:t xml:space="preserve">IPCC. 2021. “Climate Change 2021: The Physical Science Basis. Contribution of Working Group i to the Sixth Assessment Report of the Intergovernmental Panel on Climate Change.” </w:t>
      </w:r>
      <w:hyperlink r:id="rId36">
        <w:r>
          <w:rPr>
            <w:rStyle w:val="InternetLink"/>
          </w:rPr>
          <w:t>https://www.ipcc.ch/report/ar6/wg1/</w:t>
        </w:r>
      </w:hyperlink>
      <w:r>
        <w:rPr/>
        <w:t>.</w:t>
      </w:r>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37">
        <w:r>
          <w:rPr>
            <w:rStyle w:val="InternetLink"/>
          </w:rPr>
          <w:t>https://doi.org/10.1057/ejdr.2011.47</w:t>
        </w:r>
      </w:hyperlink>
      <w:r>
        <w:rPr/>
        <w:t>.</w:t>
      </w:r>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38">
        <w:r>
          <w:rPr>
            <w:rStyle w:val="InternetLink"/>
          </w:rPr>
          <w:t>https://doi.org/10.1073/pnas.1115898108</w:t>
        </w:r>
      </w:hyperlink>
      <w:r>
        <w:rPr/>
        <w:t>.</w:t>
      </w:r>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9">
        <w:r>
          <w:rPr>
            <w:rStyle w:val="InternetLink"/>
          </w:rPr>
          <w:t>https://doi.org/10.1007/s11077-016-9250-4</w:t>
        </w:r>
      </w:hyperlink>
      <w:r>
        <w:rPr/>
        <w:t>.</w:t>
      </w:r>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40">
        <w:r>
          <w:rPr>
            <w:rStyle w:val="InternetLink"/>
          </w:rPr>
          <w:t>https://doi.org/10.1257/jep.21.2.153</w:t>
        </w:r>
      </w:hyperlink>
      <w:r>
        <w:rPr/>
        <w:t>.</w:t>
      </w:r>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41">
        <w:r>
          <w:rPr>
            <w:rStyle w:val="InternetLink"/>
          </w:rPr>
          <w:t>https://doi.org/10.1038/536143a</w:t>
        </w:r>
      </w:hyperlink>
      <w:r>
        <w:rPr/>
        <w:t>.</w:t>
      </w:r>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42">
        <w:r>
          <w:rPr>
            <w:rStyle w:val="InternetLink"/>
          </w:rPr>
          <w:t>https://doi.org/10.5751/ES-08416-210338</w:t>
        </w:r>
      </w:hyperlink>
      <w:r>
        <w:rPr/>
        <w:t>.</w:t>
      </w:r>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43">
        <w:r>
          <w:rPr>
            <w:rStyle w:val="InternetLink"/>
          </w:rPr>
          <w:t>https://doi.org/10.1098/rstb.2011.0175</w:t>
        </w:r>
      </w:hyperlink>
      <w:r>
        <w:rPr/>
        <w:t>.</w:t>
      </w:r>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44">
        <w:r>
          <w:rPr>
            <w:rStyle w:val="InternetLink"/>
          </w:rPr>
          <w:t>https://doi.org/10.1016/j.ecolmodel.2020.109396</w:t>
        </w:r>
      </w:hyperlink>
      <w:r>
        <w:rPr/>
        <w:t>.</w:t>
      </w:r>
    </w:p>
    <w:p>
      <w:pPr>
        <w:pStyle w:val="Bibliography"/>
        <w:rPr/>
      </w:pPr>
      <w:r>
        <w:rPr/>
        <w:t xml:space="preserve">Nilsson, Lovisa, Nils Bunnefeld, Jens Persson, and Johan Månsson. 2016. “Large Grazing Birds and Agriculturepredicting Field Use of Common Cranes and Implications for Crop Damage Prevention.” </w:t>
      </w:r>
      <w:r>
        <w:rPr>
          <w:i/>
          <w:iCs/>
        </w:rPr>
        <w:t>Agriculture, Ecosystems &amp; Environment</w:t>
      </w:r>
      <w:r>
        <w:rPr/>
        <w:t xml:space="preserve"> 219 (March): 163–70. </w:t>
      </w:r>
      <w:hyperlink r:id="rId45">
        <w:r>
          <w:rPr>
            <w:rStyle w:val="InternetLink"/>
          </w:rPr>
          <w:t>https://doi.org/10.1016/j.agee.2015.12.021</w:t>
        </w:r>
      </w:hyperlink>
      <w:r>
        <w:rPr/>
        <w:t>.</w:t>
      </w:r>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46">
        <w:r>
          <w:rPr>
            <w:rStyle w:val="InternetLink"/>
          </w:rPr>
          <w:t>https://doi.org/10.1111/1365-2664.12051</w:t>
        </w:r>
      </w:hyperlink>
      <w:r>
        <w:rPr/>
        <w:t>.</w:t>
      </w:r>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47">
        <w:r>
          <w:rPr>
            <w:rStyle w:val="InternetLink"/>
          </w:rPr>
          <w:t>https://doi.org/10.1038/s41562-020-0885-y</w:t>
        </w:r>
      </w:hyperlink>
      <w:r>
        <w:rPr/>
        <w:t>.</w:t>
      </w:r>
    </w:p>
    <w:p>
      <w:pPr>
        <w:pStyle w:val="Bibliography"/>
        <w:rPr/>
      </w:pPr>
      <w:r>
        <w:rPr/>
        <w:t xml:space="preserve">Oultram, Stuart. 2013. “Virtual Plagues and Real-World Pandemics: Reflecting on the Potential for Online Computer Role-Playing Games to Inform Real World Epidemic Research.” </w:t>
      </w:r>
      <w:r>
        <w:rPr>
          <w:i/>
          <w:iCs/>
        </w:rPr>
        <w:t>Medical Humanities</w:t>
      </w:r>
      <w:r>
        <w:rPr/>
        <w:t xml:space="preserve"> 39 (2): 115–18. </w:t>
      </w:r>
      <w:hyperlink r:id="rId48">
        <w:r>
          <w:rPr>
            <w:rStyle w:val="InternetLink"/>
          </w:rPr>
          <w:t>https://doi.org/10.1136/medhum-2012-010299</w:t>
        </w:r>
      </w:hyperlink>
      <w:r>
        <w:rPr/>
        <w:t>.</w:t>
      </w:r>
    </w:p>
    <w:p>
      <w:pPr>
        <w:pStyle w:val="Bibliography"/>
        <w:rPr/>
      </w:pPr>
      <w:r>
        <w:rPr/>
        <w:t xml:space="preserve">Pérez, María-Esther Del-Moral, and Alba-Patricia Guzmán-Duque. 2014. “CityVille: Collaborative Game Play, Communication and Skill Development in Social Networks.” </w:t>
      </w:r>
      <w:r>
        <w:rPr>
          <w:i/>
          <w:iCs/>
        </w:rPr>
        <w:t>Journal of New Approaches in Educational Research</w:t>
      </w:r>
      <w:r>
        <w:rPr/>
        <w:t xml:space="preserve"> 3 (1): 11–19. </w:t>
      </w:r>
      <w:hyperlink r:id="rId49">
        <w:r>
          <w:rPr>
            <w:rStyle w:val="InternetLink"/>
          </w:rPr>
          <w:t>https://doi.org/10.7821/naer.3.1.11-19</w:t>
        </w:r>
      </w:hyperlink>
      <w:r>
        <w:rPr/>
        <w:t>.</w:t>
      </w:r>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50">
        <w:r>
          <w:rPr>
            <w:rStyle w:val="InternetLink"/>
          </w:rPr>
          <w:t>https://doi.org/10.1002/pan3.10155</w:t>
        </w:r>
      </w:hyperlink>
      <w:r>
        <w:rPr/>
        <w:t>.</w:t>
      </w:r>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51">
        <w:r>
          <w:rPr>
            <w:rStyle w:val="InternetLink"/>
          </w:rPr>
          <w:t>https://doi.org/10.5751/ES-12306-260208</w:t>
        </w:r>
      </w:hyperlink>
      <w:r>
        <w:rPr/>
        <w:t>.</w:t>
      </w:r>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52">
        <w:r>
          <w:rPr>
            <w:rStyle w:val="InternetLink"/>
          </w:rPr>
          <w:t>https://doi.org/10.1016/j.tree.2018.03.005</w:t>
        </w:r>
      </w:hyperlink>
      <w:r>
        <w:rPr/>
        <w:t>.</w:t>
      </w:r>
    </w:p>
    <w:p>
      <w:pPr>
        <w:pStyle w:val="Bibliography"/>
        <w:rPr/>
      </w:pPr>
      <w:r>
        <w:rPr/>
        <w:t xml:space="preserve">Redpath, Steve M., John D. C. Linnell, Marco Festa-Bianchet, Luigi Boitani, Nils Bunnefeld, Amy Dickman, R. J. Gutiérrez, et al. 2017. “Don’t Forget to Look down  Collaborative Approaches to Predator Conservation.” </w:t>
      </w:r>
      <w:r>
        <w:rPr>
          <w:i/>
          <w:iCs/>
        </w:rPr>
        <w:t>Biological Reviews</w:t>
      </w:r>
      <w:r>
        <w:rPr/>
        <w:t xml:space="preserve"> 92 (4): 2157–63. https://doi.org/</w:t>
      </w:r>
      <w:hyperlink r:id="rId53">
        <w:r>
          <w:rPr>
            <w:rStyle w:val="InternetLink"/>
          </w:rPr>
          <w:t>https://doi.org/10.1111/brv.12326</w:t>
        </w:r>
      </w:hyperlink>
      <w:r>
        <w:rPr/>
        <w:t>.</w:t>
      </w:r>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54">
        <w:r>
          <w:rPr>
            <w:rStyle w:val="InternetLink"/>
          </w:rPr>
          <w:t>https://doi.org/10.1111/conl.12113</w:t>
        </w:r>
      </w:hyperlink>
      <w:r>
        <w:rPr/>
        <w:t>.</w:t>
      </w:r>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55">
        <w:r>
          <w:rPr>
            <w:rStyle w:val="InternetLink"/>
          </w:rPr>
          <w:t>https://doi.org/10.1111/j.1939-7445.2011.00108.x</w:t>
        </w:r>
      </w:hyperlink>
      <w:r>
        <w:rPr/>
        <w:t>.</w:t>
      </w:r>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56">
        <w:r>
          <w:rPr>
            <w:rStyle w:val="InternetLink"/>
          </w:rPr>
          <w:t>https://doi.org/10.1016/j.ecolmodel.2019.108784</w:t>
        </w:r>
      </w:hyperlink>
      <w:r>
        <w:rPr/>
        <w:t>.</w:t>
      </w:r>
    </w:p>
    <w:p>
      <w:pPr>
        <w:pStyle w:val="Bibliography"/>
        <w:rPr/>
      </w:pPr>
      <w:r>
        <w:rPr/>
        <w:t xml:space="preserve">Schwarz, Nina, Gunnar Dressler, Karin Frank, Wander Jager, Marco Janssen, Birgit Müller, Maja Schlüter, Nanda Wijermans, and Jürgen Groeneveld. 2020. “Formalising Theories of Human Decision-Making for Agent-Based Modelling of Social-Ecological Systems: Practical Lessons Learned and Ways Forward.” </w:t>
      </w:r>
      <w:r>
        <w:rPr>
          <w:i/>
          <w:iCs/>
        </w:rPr>
        <w:t>Socio-Environmental Systems Modelling</w:t>
      </w:r>
      <w:r>
        <w:rPr/>
        <w:t xml:space="preserve"> 2 (December): 16340–40. </w:t>
      </w:r>
      <w:hyperlink r:id="rId57">
        <w:r>
          <w:rPr>
            <w:rStyle w:val="InternetLink"/>
          </w:rPr>
          <w:t>https://doi.org/10.18174/sesmo.2020a16340</w:t>
        </w:r>
      </w:hyperlink>
      <w:r>
        <w:rPr/>
        <w:t>.</w:t>
      </w:r>
    </w:p>
    <w:p>
      <w:pPr>
        <w:pStyle w:val="Bibliography"/>
        <w:rPr/>
      </w:pPr>
      <w:r>
        <w:rPr/>
        <w:t xml:space="preserve">Sipper, Moshe, and Jason H. Moore. 2020. “Gamorithm.” </w:t>
      </w:r>
      <w:r>
        <w:rPr>
          <w:i/>
          <w:iCs/>
        </w:rPr>
        <w:t>IEEE Transactions on Games</w:t>
      </w:r>
      <w:r>
        <w:rPr/>
        <w:t xml:space="preserve"> 12 (1): 115–18. </w:t>
      </w:r>
      <w:hyperlink r:id="rId58">
        <w:r>
          <w:rPr>
            <w:rStyle w:val="InternetLink"/>
          </w:rPr>
          <w:t>https://doi.org/10.1109/TG.2018.2867743</w:t>
        </w:r>
      </w:hyperlink>
      <w:r>
        <w:rPr/>
        <w:t>.</w:t>
      </w:r>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59">
        <w:r>
          <w:rPr>
            <w:rStyle w:val="InternetLink"/>
          </w:rPr>
          <w:t>https://doi.org/10.1038/nbt.4225</w:t>
        </w:r>
      </w:hyperlink>
      <w:r>
        <w:rPr/>
        <w:t>.</w:t>
      </w:r>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60">
        <w:r>
          <w:rPr>
            <w:rStyle w:val="InternetLink"/>
          </w:rPr>
          <w:t>https://doi.org/10.7717/peerj.4509</w:t>
        </w:r>
      </w:hyperlink>
      <w:r>
        <w:rPr/>
        <w:t>.</w:t>
      </w:r>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61">
        <w:r>
          <w:rPr>
            <w:rStyle w:val="InternetLink"/>
          </w:rPr>
          <w:t>https://doi.org/10.3389/fmars.2021.645408</w:t>
        </w:r>
      </w:hyperlink>
      <w:r>
        <w:rPr/>
        <w:t>.</w:t>
      </w:r>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62">
        <w:r>
          <w:rPr>
            <w:rStyle w:val="InternetLink"/>
          </w:rPr>
          <w:t>https://doi.org/10.5751/ES-08139-210139</w:t>
        </w:r>
      </w:hyperlink>
      <w:r>
        <w:rPr/>
        <w:t>.</w:t>
      </w:r>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63">
        <w:r>
          <w:rPr>
            <w:rStyle w:val="InternetLink"/>
          </w:rPr>
          <w:t>https://doi.org/10.1002/pan3.10207</w:t>
        </w:r>
      </w:hyperlink>
      <w:r>
        <w:rPr/>
        <w:t>.</w:t>
      </w:r>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64">
        <w:r>
          <w:rPr>
            <w:rStyle w:val="InternetLink"/>
          </w:rPr>
          <w:t>https://doi.org/10.1021/acs.est.6b05296</w:t>
        </w:r>
      </w:hyperlink>
      <w:r>
        <w:rPr/>
        <w:t>.</w:t>
      </w:r>
    </w:p>
    <w:p>
      <w:pPr>
        <w:pStyle w:val="Bibliography"/>
        <w:spacing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65">
        <w:r>
          <w:rPr>
            <w:rStyle w:val="InternetLink"/>
          </w:rPr>
          <w:t>https://doi.org/10.1016/j.envsoft.2017.09.012</w:t>
        </w:r>
      </w:hyperlink>
      <w:r>
        <w:rPr/>
        <w:t>.</w:t>
      </w:r>
    </w:p>
    <w:sectPr>
      <w:footerReference w:type="default" r:id="rId66"/>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roen Minderman" w:date="2021-09-16T16:41:00Z" w:initials="JM">
    <w:p>
      <w:r>
        <w:rPr>
          <w:rFonts w:eastAsia="DejaVu Sans" w:cs="DejaVu Sans" w:ascii="Cambria" w:hAnsi="Cambria"/>
          <w:sz w:val="20"/>
          <w:lang w:val="en-US" w:eastAsia="en-US" w:bidi="en-US"/>
        </w:rPr>
        <w:t xml:space="preserve">This is the temporary list only. As per my email, please let me know if you’d like to be “on”, and I’ll add you in. </w:t>
      </w:r>
    </w:p>
  </w:comment>
  <w:comment w:id="1" w:author="Isabel Jones" w:date="2021-09-20T18:49:00Z" w:initials="IlJ">
    <w:p>
      <w:r>
        <w:rPr>
          <w:rFonts w:ascii="Liberation Serif" w:hAnsi="Liberation Serif" w:eastAsia="DejaVu Sans" w:cs="DejaVu Sans"/>
          <w:lang w:val="en-US" w:eastAsia="en-US" w:bidi="en-US"/>
        </w:rPr>
        <w:t>GA is explained a paragraph or two back so this can just be GA here</w:t>
      </w:r>
    </w:p>
  </w:comment>
  <w:comment w:id="2" w:author="Jeroen Minderman" w:date="2021-09-16T16:40:00Z" w:initials="JM">
    <w:p>
      <w:r>
        <w:rPr>
          <w:rFonts w:eastAsia="DejaVu Sans" w:cs="DejaVu Sans" w:ascii="Cambria" w:hAnsi="Cambria"/>
          <w:sz w:val="20"/>
          <w:lang w:val="en-US" w:eastAsia="en-US" w:bidi="en-US"/>
        </w:rPr>
        <w:t>For those of you who’ve seen previous drafts, please let me know if you’re now happier with the referencing for this section – I’ve added a few but don’t want to overdo it in terms of reference list length.</w:t>
      </w:r>
    </w:p>
  </w:comment>
  <w:comment w:id="3" w:author="Jeroen Minderman" w:date="2021-09-16T16:37:00Z" w:initials="JM">
    <w:p>
      <w:r>
        <w:rPr>
          <w:rFonts w:eastAsia="DejaVu Sans" w:cs="DejaVu Sans" w:ascii="Cambria" w:hAnsi="Cambria"/>
          <w:sz w:val="20"/>
          <w:lang w:val="en-US" w:eastAsia="en-US" w:bidi="en-US"/>
        </w:rPr>
        <w:t>Nils made the very good point here that this can be referenced by the general finding that questionnaire data responses are typically biased towards certain demographics – annoyingly neither of us can think of the specific reference (or a good example of it). Any suggestions gratefully received!</w:t>
      </w:r>
    </w:p>
  </w:comment>
  <w:comment w:id="4" w:author="Jeroen Minderman" w:date="2021-09-16T16:36:00Z" w:initials="JM">
    <w:p>
      <w:r>
        <w:rPr>
          <w:rFonts w:eastAsia="DejaVu Sans" w:cs="DejaVu Sans" w:ascii="Cambria" w:hAnsi="Cambria"/>
          <w:sz w:val="20"/>
          <w:lang w:val="en-US" w:eastAsia="en-US" w:bidi="en-US"/>
        </w:rPr>
        <w:t>I’m aware that some of the referencing (initials) seems to be messed up; this is an Rmarkdown/ref manager issue, I’ll sort this on final copyediting.</w:t>
      </w:r>
    </w:p>
  </w:comment>
  <w:comment w:id="5" w:author="Jeroen Minderman" w:date="2021-09-16T16:39:00Z" w:initials="JM">
    <w:p>
      <w:r>
        <w:rPr>
          <w:rFonts w:eastAsia="DejaVu Sans" w:cs="DejaVu Sans" w:ascii="Cambria" w:hAnsi="Cambria"/>
          <w:sz w:val="20"/>
          <w:lang w:val="en-US" w:eastAsia="en-US" w:bidi="en-US"/>
        </w:rPr>
        <w:t xml:space="preserve">If you’re keen to have your name on this, please add to this as appropriate.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32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pPr>
      <w:r>
        <w:rPr>
          <w:rStyle w:val="FootnoteCharacters"/>
        </w:rPr>
        <w:footnoteRef/>
      </w:r>
      <w:r>
        <w:rPr/>
        <w:t xml:space="preserve"> </w:t>
      </w:r>
      <w:r>
        <w:rPr/>
        <w:t>We here use the term “model” to refer to any predictive quantitative model, although our focus is on predictive simulation models used for decision support. However, the arguments presented here equally apply to statistical models, particularly when used for prediction of trends.</w:t>
      </w:r>
    </w:p>
  </w:footnote>
  <w:footnote w:id="3">
    <w:p>
      <w:pPr>
        <w:pStyle w:val="Footnote"/>
        <w:spacing w:before="0" w:after="200"/>
        <w:rPr/>
      </w:pPr>
      <w:r>
        <w:rPr>
          <w:rStyle w:val="FootnoteCharacters"/>
        </w:rPr>
        <w:footnoteRef/>
      </w:r>
      <w:r>
        <w:rPr/>
        <w:t xml:space="preserve"> </w:t>
      </w:r>
      <w:r>
        <w:rPr/>
        <w:t>Note that there are limitations to this, and that data on decisions made would only be relevant to the context of the game; we discuss limitations in more detail below.</w:t>
      </w:r>
    </w:p>
  </w:footnote>
  <w:footnote w:id="4">
    <w:p>
      <w:pPr>
        <w:pStyle w:val="Footnote"/>
        <w:spacing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5">
    <w:p>
      <w:pPr>
        <w:pStyle w:val="Footnote"/>
        <w:spacing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6">
    <w:p>
      <w:pPr>
        <w:pStyle w:val="Footnote"/>
        <w:spacing w:before="0" w:after="200"/>
        <w:rPr/>
      </w:pPr>
      <w:r>
        <w:rPr>
          <w:rStyle w:val="FootnoteCharacters"/>
        </w:rPr>
        <w:footnoteRef/>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num>
  <w:num w:numId="11">
    <w:abstractNumId w:val="4"/>
  </w:num>
  <w:num w:numId="12">
    <w:abstractNumId w:val="4"/>
  </w:num>
  <w:num w:numId="13">
    <w:abstractNumId w:val="4"/>
  </w:num>
  <w:num w:numId="14">
    <w:abstractNumId w:val="4"/>
    <w:lvlOverride w:ilvl="0">
      <w:startOverride w:val="1"/>
    </w:lvlOverride>
  </w:num>
  <w:num w:numId="15">
    <w:abstractNumId w:val="4"/>
  </w:num>
  <w:num w:numId="16">
    <w:abstractNumId w:val="4"/>
  </w:num>
  <w:num w:numId="17">
    <w:abstractNumId w:val="4"/>
  </w:num>
</w:numbering>
</file>

<file path=word/settings.xml><?xml version="1.0" encoding="utf-8"?>
<w:settings xmlns:w="http://schemas.openxmlformats.org/wordprocessingml/2006/main">
  <w:zoom w:percent="160"/>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eastAsia="" w:cs="" w:cstheme="majorBidi" w:eastAsiaTheme="majorEastAsia"/>
      <w:b/>
      <w:bCs/>
      <w:color w:val="000000"/>
      <w:sz w:val="28"/>
      <w:szCs w:val="32"/>
    </w:rPr>
  </w:style>
  <w:style w:type="paragraph" w:styleId="Heading2">
    <w:name w:val="Heading 2"/>
    <w:basedOn w:val="Heading1"/>
    <w:next w:val="TextBody"/>
    <w:uiPriority w:val="9"/>
    <w:unhideWhenUsed/>
    <w:qFormat/>
    <w:pPr>
      <w:numPr>
        <w:ilvl w:val="1"/>
        <w:numId w:val="1"/>
      </w:numPr>
      <w:spacing w:before="200" w:after="0"/>
      <w:outlineLvl w:val="1"/>
    </w:pPr>
    <w:rPr>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eastAsia="" w:cs="" w:cstheme="majorBidi" w:eastAsiaTheme="majorEastAsia"/>
      <w:b/>
      <w:bCs/>
      <w:i/>
      <w:color w:val="000000"/>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CommentTextChar" w:customStyle="1">
    <w:name w:val="Comment Text Char"/>
    <w:basedOn w:val="DefaultParagraphFont"/>
    <w:link w:val="CommentText"/>
    <w:semiHidden/>
    <w:qFormat/>
    <w:rPr>
      <w:rFonts w:ascii="Times New Roman" w:hAnsi="Times New Roman"/>
      <w:szCs w:val="20"/>
    </w:rPr>
  </w:style>
  <w:style w:type="character" w:styleId="Annotationreference">
    <w:name w:val="annotation reference"/>
    <w:basedOn w:val="DefaultParagraphFont"/>
    <w:semiHidden/>
    <w:unhideWhenUsed/>
    <w:qFormat/>
    <w:rPr>
      <w:sz w:val="16"/>
      <w:szCs w:val="16"/>
    </w:rPr>
  </w:style>
  <w:style w:type="character" w:styleId="BalloonTextChar" w:customStyle="1">
    <w:name w:val="Balloon Text Char"/>
    <w:basedOn w:val="DefaultParagraphFont"/>
    <w:link w:val="BalloonText"/>
    <w:semiHidden/>
    <w:qFormat/>
    <w:rsid w:val="007d2e84"/>
    <w:rPr>
      <w:rFonts w:ascii="Segoe UI" w:hAnsi="Segoe UI" w:cs="Segoe UI"/>
      <w:sz w:val="18"/>
      <w:szCs w:val="18"/>
    </w:rPr>
  </w:style>
  <w:style w:type="character" w:styleId="Linenumber">
    <w:name w:val="line number"/>
    <w:basedOn w:val="DefaultParagraphFont"/>
    <w:semiHidden/>
    <w:unhideWhenUsed/>
    <w:qFormat/>
    <w:rsid w:val="007d2e84"/>
    <w:rPr/>
  </w:style>
  <w:style w:type="character" w:styleId="CommentSubjectChar" w:customStyle="1">
    <w:name w:val="Comment Subject Char"/>
    <w:basedOn w:val="CommentTextChar"/>
    <w:link w:val="CommentSubject"/>
    <w:semiHidden/>
    <w:qFormat/>
    <w:rsid w:val="00c22e58"/>
    <w:rPr>
      <w:rFonts w:ascii="Times New Roman" w:hAnsi="Times New Roman"/>
      <w:b/>
      <w:bCs/>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pPr>
    <w:rPr>
      <w:rFonts w:eastAsia="" w:cs="" w:cstheme="majorBidi" w:eastAsiaTheme="majorEastAsia"/>
      <w:b/>
      <w:bCs/>
      <w:color w:val="000000"/>
      <w:sz w:val="28"/>
      <w:szCs w:val="36"/>
    </w:rPr>
  </w:style>
  <w:style w:type="paragraph" w:styleId="Subtitle">
    <w:name w:val="Subtitle"/>
    <w:basedOn w:val="Title"/>
    <w:next w:val="TextBody"/>
    <w:qFormat/>
    <w:pPr>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before="181" w:after="181"/>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customStyle="1">
    <w:name w:val="Bibliography 1"/>
    <w:basedOn w:val="Index"/>
    <w:qFormat/>
    <w:pPr>
      <w:tabs>
        <w:tab w:val="clear" w:pos="720"/>
        <w:tab w:val="right" w:pos="9360" w:leader="dot"/>
      </w:tabs>
    </w:pPr>
    <w:rPr/>
  </w:style>
  <w:style w:type="paragraph" w:styleId="Annotationtext">
    <w:name w:val="annotation text"/>
    <w:basedOn w:val="Normal"/>
    <w:link w:val="CommentTextChar"/>
    <w:semiHidden/>
    <w:unhideWhenUsed/>
    <w:qFormat/>
    <w:pPr>
      <w:spacing w:lineRule="auto" w:line="240"/>
    </w:pPr>
    <w:rPr>
      <w:sz w:val="20"/>
      <w:szCs w:val="20"/>
    </w:rPr>
  </w:style>
  <w:style w:type="paragraph" w:styleId="BalloonText">
    <w:name w:val="Balloon Text"/>
    <w:basedOn w:val="Normal"/>
    <w:link w:val="BalloonTextChar"/>
    <w:semiHidden/>
    <w:unhideWhenUsed/>
    <w:qFormat/>
    <w:rsid w:val="007d2e84"/>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semiHidden/>
    <w:unhideWhenUsed/>
    <w:qFormat/>
    <w:rsid w:val="00c22e58"/>
    <w:pPr/>
    <w:rPr>
      <w:b/>
      <w:bCs/>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cran.r-project.org/web/packages/GMSE/index.html" TargetMode="External"/><Relationship Id="rId4" Type="http://schemas.openxmlformats.org/officeDocument/2006/relationships/image" Target="media/image1.jpeg"/><Relationship Id="rId5" Type="http://schemas.openxmlformats.org/officeDocument/2006/relationships/hyperlink" Target="https://cran.r-project.org/web/packages/GMSE/GMSE.pdf" TargetMode="External"/><Relationship Id="rId6" Type="http://schemas.openxmlformats.org/officeDocument/2006/relationships/hyperlink" Target="https://github.com/ConFooBio/gmse/tree/man_control" TargetMode="External"/><Relationship Id="rId7" Type="http://schemas.openxmlformats.org/officeDocument/2006/relationships/hyperlink" Target="https://CRAN.R-project.org/package=shiny" TargetMode="External"/><Relationship Id="rId8" Type="http://schemas.openxmlformats.org/officeDocument/2006/relationships/hyperlink" Target="https://CRAN.R-project.org/package=shinyjs" TargetMode="External"/><Relationship Id="rId9" Type="http://schemas.openxmlformats.org/officeDocument/2006/relationships/hyperlink" Target="https://CRAN.R-project.org/package=shinyBS" TargetMode="External"/><Relationship Id="rId10" Type="http://schemas.openxmlformats.org/officeDocument/2006/relationships/hyperlink" Target="https://CRAN.R-project.org/package=waiter"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oi.org/10.1111/ddi.12054" TargetMode="External"/><Relationship Id="rId17" Type="http://schemas.openxmlformats.org/officeDocument/2006/relationships/hyperlink" Target="https://doi.org/10.1111/cobi.13372" TargetMode="External"/><Relationship Id="rId18" Type="http://schemas.openxmlformats.org/officeDocument/2006/relationships/hyperlink" Target="https://doi.org/10.1016/B978-0-12-438150-6.50018-2" TargetMode="External"/><Relationship Id="rId19" Type="http://schemas.openxmlformats.org/officeDocument/2006/relationships/hyperlink" Target="http://public.eblib.com/choice/publicfullrecord.aspx?p=4866274" TargetMode="External"/><Relationship Id="rId20" Type="http://schemas.openxmlformats.org/officeDocument/2006/relationships/hyperlink" Target="https://doi.org/10.1126/sciadv.1400253" TargetMode="External"/><Relationship Id="rId21" Type="http://schemas.openxmlformats.org/officeDocument/2006/relationships/hyperlink" Target="https://doi.org/10.1073/pnas.1704949114" TargetMode="External"/><Relationship Id="rId22" Type="http://schemas.openxmlformats.org/officeDocument/2006/relationships/hyperlink" Target="https://doi.org/10.1111/tops.12267" TargetMode="External"/><Relationship Id="rId23" Type="http://schemas.openxmlformats.org/officeDocument/2006/relationships/hyperlink" Target="https://doi.org/10.1007/s11625-021-00989-w" TargetMode="External"/><Relationship Id="rId24" Type="http://schemas.openxmlformats.org/officeDocument/2006/relationships/hyperlink" Target="https://doi.org/10.1002/pan3.10242" TargetMode="External"/><Relationship Id="rId25" Type="http://schemas.openxmlformats.org/officeDocument/2006/relationships/hyperlink" Target="https://doi.org/10.5751/ES-11552-250213" TargetMode="External"/><Relationship Id="rId26" Type="http://schemas.openxmlformats.org/officeDocument/2006/relationships/hyperlink" Target="https://doi.org/10.1098/rstb.2018.0053" TargetMode="External"/><Relationship Id="rId27" Type="http://schemas.openxmlformats.org/officeDocument/2006/relationships/hyperlink" Target="https://doi.org/10.1111/2041-210X.13091" TargetMode="External"/><Relationship Id="rId28" Type="http://schemas.openxmlformats.org/officeDocument/2006/relationships/hyperlink" Target="https://doi.org/10.1111/cobi.13633" TargetMode="External"/><Relationship Id="rId29" Type="http://schemas.openxmlformats.org/officeDocument/2006/relationships/hyperlink" Target="https://doi.org/10.3389/fpsyg.2019.02846" TargetMode="External"/><Relationship Id="rId30" Type="http://schemas.openxmlformats.org/officeDocument/2006/relationships/hyperlink" Target="https://doi.org/10.1126/science.1185802" TargetMode="External"/><Relationship Id="rId31" Type="http://schemas.openxmlformats.org/officeDocument/2006/relationships/hyperlink" Target="https://doi.org/10.14512/gaia.25.4.13" TargetMode="External"/><Relationship Id="rId32" Type="http://schemas.openxmlformats.org/officeDocument/2006/relationships/hyperlink" Target="https://doi.org/10.1016/j.ecolmodel.2006.04.023" TargetMode="External"/><Relationship Id="rId33" Type="http://schemas.openxmlformats.org/officeDocument/2006/relationships/hyperlink" Target="https://doi.org/10.1038/s41467-020-17785-2" TargetMode="External"/><Relationship Id="rId34" Type="http://schemas.openxmlformats.org/officeDocument/2006/relationships/hyperlink" Target="https://doi.org/10.1016/j.envsoft.2016.10.008" TargetMode="External"/><Relationship Id="rId35" Type="http://schemas.openxmlformats.org/officeDocument/2006/relationships/hyperlink" Target="https://doi.org/10.1111/2041-210X.12000" TargetMode="External"/><Relationship Id="rId36" Type="http://schemas.openxmlformats.org/officeDocument/2006/relationships/hyperlink" Target="https://www.ipcc.ch/report/ar6/wg1/" TargetMode="External"/><Relationship Id="rId37" Type="http://schemas.openxmlformats.org/officeDocument/2006/relationships/hyperlink" Target="https://doi.org/10.1057/ejdr.2011.47" TargetMode="External"/><Relationship Id="rId38" Type="http://schemas.openxmlformats.org/officeDocument/2006/relationships/hyperlink" Target="https://doi.org/10.1073/pnas.1115898108" TargetMode="External"/><Relationship Id="rId39" Type="http://schemas.openxmlformats.org/officeDocument/2006/relationships/hyperlink" Target="https://doi.org/10.1007/s11077-016-9250-4" TargetMode="External"/><Relationship Id="rId40" Type="http://schemas.openxmlformats.org/officeDocument/2006/relationships/hyperlink" Target="https://doi.org/10.1257/jep.21.2.153" TargetMode="External"/><Relationship Id="rId41" Type="http://schemas.openxmlformats.org/officeDocument/2006/relationships/hyperlink" Target="https://doi.org/10.1038/536143a" TargetMode="External"/><Relationship Id="rId42" Type="http://schemas.openxmlformats.org/officeDocument/2006/relationships/hyperlink" Target="https://doi.org/10.5751/ES-08416-210338" TargetMode="External"/><Relationship Id="rId43" Type="http://schemas.openxmlformats.org/officeDocument/2006/relationships/hyperlink" Target="https://doi.org/10.1098/rstb.2011.0175" TargetMode="External"/><Relationship Id="rId44" Type="http://schemas.openxmlformats.org/officeDocument/2006/relationships/hyperlink" Target="https://doi.org/10.1016/j.ecolmodel.2020.109396" TargetMode="External"/><Relationship Id="rId45" Type="http://schemas.openxmlformats.org/officeDocument/2006/relationships/hyperlink" Target="https://doi.org/10.1016/j.agee.2015.12.021" TargetMode="External"/><Relationship Id="rId46" Type="http://schemas.openxmlformats.org/officeDocument/2006/relationships/hyperlink" Target="https://doi.org/10.1111/1365-2664.12051" TargetMode="External"/><Relationship Id="rId47" Type="http://schemas.openxmlformats.org/officeDocument/2006/relationships/hyperlink" Target="https://doi.org/10.1038/s41562-020-0885-y" TargetMode="External"/><Relationship Id="rId48" Type="http://schemas.openxmlformats.org/officeDocument/2006/relationships/hyperlink" Target="https://doi.org/10.1136/medhum-2012-010299" TargetMode="External"/><Relationship Id="rId49" Type="http://schemas.openxmlformats.org/officeDocument/2006/relationships/hyperlink" Target="https://doi.org/10.7821/naer.3.1.11-19" TargetMode="External"/><Relationship Id="rId50" Type="http://schemas.openxmlformats.org/officeDocument/2006/relationships/hyperlink" Target="https://doi.org/10.1002/pan3.10155" TargetMode="External"/><Relationship Id="rId51" Type="http://schemas.openxmlformats.org/officeDocument/2006/relationships/hyperlink" Target="https://doi.org/10.5751/ES-12306-260208" TargetMode="External"/><Relationship Id="rId52" Type="http://schemas.openxmlformats.org/officeDocument/2006/relationships/hyperlink" Target="https://doi.org/10.1016/j.tree.2018.03.005" TargetMode="External"/><Relationship Id="rId53" Type="http://schemas.openxmlformats.org/officeDocument/2006/relationships/hyperlink" Target="https://doi.org/10.1111/brv.12326" TargetMode="External"/><Relationship Id="rId54" Type="http://schemas.openxmlformats.org/officeDocument/2006/relationships/hyperlink" Target="https://doi.org/10.1111/conl.12113" TargetMode="External"/><Relationship Id="rId55" Type="http://schemas.openxmlformats.org/officeDocument/2006/relationships/hyperlink" Target="https://doi.org/10.1111/j.1939-7445.2011.00108.x" TargetMode="External"/><Relationship Id="rId56" Type="http://schemas.openxmlformats.org/officeDocument/2006/relationships/hyperlink" Target="https://doi.org/10.1016/j.ecolmodel.2019.108784" TargetMode="External"/><Relationship Id="rId57" Type="http://schemas.openxmlformats.org/officeDocument/2006/relationships/hyperlink" Target="https://doi.org/10.18174/sesmo.2020a16340" TargetMode="External"/><Relationship Id="rId58" Type="http://schemas.openxmlformats.org/officeDocument/2006/relationships/hyperlink" Target="https://doi.org/10.1109/TG.2018.2867743" TargetMode="External"/><Relationship Id="rId59" Type="http://schemas.openxmlformats.org/officeDocument/2006/relationships/hyperlink" Target="https://doi.org/10.1038/nbt.4225" TargetMode="External"/><Relationship Id="rId60" Type="http://schemas.openxmlformats.org/officeDocument/2006/relationships/hyperlink" Target="https://doi.org/10.7717/peerj.4509" TargetMode="External"/><Relationship Id="rId61" Type="http://schemas.openxmlformats.org/officeDocument/2006/relationships/hyperlink" Target="https://doi.org/10.3389/fmars.2021.645408" TargetMode="External"/><Relationship Id="rId62" Type="http://schemas.openxmlformats.org/officeDocument/2006/relationships/hyperlink" Target="https://doi.org/10.5751/ES-08139-210139" TargetMode="External"/><Relationship Id="rId63" Type="http://schemas.openxmlformats.org/officeDocument/2006/relationships/hyperlink" Target="https://doi.org/10.1002/pan3.10207" TargetMode="External"/><Relationship Id="rId64" Type="http://schemas.openxmlformats.org/officeDocument/2006/relationships/hyperlink" Target="https://doi.org/10.1021/acs.est.6b05296" TargetMode="External"/><Relationship Id="rId65" Type="http://schemas.openxmlformats.org/officeDocument/2006/relationships/hyperlink" Target="https://doi.org/10.1016/j.envsoft.2017.09.012"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comments" Target="comment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LibreOffice/6.4.7.2$Linux_X86_64 LibreOffice_project/40$Build-2</Application>
  <Pages>33</Pages>
  <Words>10089</Words>
  <Characters>57511</Characters>
  <CharactersWithSpaces>67466</CharactersWithSpaces>
  <Paragraphs>134</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2021-09-20T17:32:00Z</dcterms:created>
  <dc:creator>Isabel Jones</dc:creator>
  <dc:description/>
  <dc:language>en-GB</dc:language>
  <cp:lastModifiedBy>Jeroen Minderman</cp:lastModifiedBy>
  <dcterms:modified xsi:type="dcterms:W3CDTF">2021-09-22T16:58:20Z</dcterms:modified>
  <cp:revision>4</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bibliography">
    <vt:lpwstr>references.bib</vt:lpwstr>
  </property>
  <property fmtid="{D5CDD505-2E9C-101B-9397-08002B2CF9AE}" pid="10" name="link-citations">
    <vt:lpwstr>True</vt:lpwstr>
  </property>
  <property fmtid="{D5CDD505-2E9C-101B-9397-08002B2CF9AE}" pid="11" name="number-sections">
    <vt:lpwstr>True</vt:lpwstr>
  </property>
  <property fmtid="{D5CDD505-2E9C-101B-9397-08002B2CF9AE}" pid="12" name="output">
    <vt:lpwstr/>
  </property>
</Properties>
</file>