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jpeg" ContentType="image/jpe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w:t>
      </w:r>
      <w:commentRangeStart w:id="0"/>
      <w:r>
        <w:rPr/>
        <w:t>mmary</w:t>
      </w:r>
      <w:commentRangeEnd w:id="0"/>
      <w:r>
        <w:commentReference w:id="0"/>
      </w:r>
      <w:r>
        <w:rPr/>
      </w:r>
    </w:p>
    <w:p>
      <w:pPr>
        <w:pStyle w:val="Compact"/>
        <w:numPr>
          <w:ilvl w:val="0"/>
          <w:numId w:val="6"/>
        </w:numPr>
        <w:rPr/>
      </w:pPr>
      <w:r>
        <w:rPr/>
        <w:t xml:space="preserve">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such socio-ecological models </w:t>
      </w:r>
      <w:del w:id="0" w:author="Brad Duthie" w:date="2021-09-08T21:04:57Z">
        <w:r>
          <w:rPr/>
          <w:delText>because</w:delText>
        </w:r>
      </w:del>
      <w:ins w:id="1" w:author="Brad Duthie" w:date="2021-09-08T21:04:57Z">
        <w:r>
          <w:rPr/>
          <w:t>become</w:t>
        </w:r>
      </w:ins>
      <w:r>
        <w:rPr/>
        <w:t xml:space="preserve"> increasingly complex</w:t>
      </w:r>
      <w:del w:id="2" w:author="Brad Duthie" w:date="2021-09-08T21:05:04Z">
        <w:r>
          <w:rPr/>
          <w:delText>,</w:delText>
        </w:r>
      </w:del>
      <w:r>
        <w:rPr/>
        <w:t xml:space="preserve"> and thus both challenging to communicate and parameterise.</w:t>
      </w:r>
    </w:p>
    <w:p>
      <w:pPr>
        <w:pStyle w:val="Compact"/>
        <w:numPr>
          <w:ilvl w:val="0"/>
          <w:numId w:val="4"/>
        </w:numPr>
        <w:rPr/>
      </w:pPr>
      <w:commentRangeStart w:id="1"/>
      <w:r>
        <w:rPr/>
        <w:t>G</w:t>
      </w:r>
      <w:r>
        <w:rPr/>
      </w:r>
      <w:commentRangeEnd w:id="1"/>
      <w:r>
        <w:commentReference w:id="1"/>
      </w:r>
      <w:r>
        <w:rPr/>
        <w:t>ames have a long history of being used as science communication tools, but are less widely used as data collection tools, particularly in videogame form. This is surprising</w:t>
      </w:r>
      <w:del w:id="3" w:author="Brad Duthie" w:date="2021-09-08T21:05:15Z">
        <w:r>
          <w:rPr/>
          <w:delText>,</w:delText>
        </w:r>
      </w:del>
      <w:r>
        <w:rPr/>
        <w:t xml:space="preserve"> given many parallels between models and videogames. We </w:t>
      </w:r>
      <w:del w:id="4" w:author="Brad Duthie" w:date="2021-09-08T21:05:20Z">
        <w:r>
          <w:rPr/>
          <w:delText>here</w:delText>
        </w:r>
      </w:del>
      <w:r>
        <w:rPr/>
        <w:t xml:space="preserve"> propose a novel approach to (1) aid communication of complex socio-ecological models</w:t>
      </w:r>
      <w:del w:id="5" w:author="Brad Duthie" w:date="2021-09-08T21:05:26Z">
        <w:r>
          <w:rPr/>
          <w:delText>,</w:delText>
        </w:r>
      </w:del>
      <w:r>
        <w:rPr/>
        <w:t xml:space="preserve"> and (2) “gamesourc</w:t>
      </w:r>
      <w:ins w:id="6" w:author="Brad Duthie" w:date="2021-09-08T21:05:34Z">
        <w:r>
          <w:rPr/>
          <w:t>e</w:t>
        </w:r>
      </w:ins>
      <w:del w:id="7" w:author="Brad Duthie" w:date="2021-09-08T21:05:34Z">
        <w:r>
          <w:rPr/>
          <w:delText>ing</w:delText>
        </w:r>
      </w:del>
      <w:r>
        <w:rPr/>
        <w:t>” human decision-making data</w:t>
      </w:r>
      <w:del w:id="8" w:author="Brad Duthie" w:date="2021-09-08T21:05:41Z">
        <w:r>
          <w:rPr/>
          <w:delText>,</w:delText>
        </w:r>
      </w:del>
      <w:r>
        <w:rPr/>
        <w:t xml:space="preserve"> by explicitly casting an existing modelling framework as an interactive videogame.</w:t>
      </w:r>
    </w:p>
    <w:p>
      <w:pPr>
        <w:pStyle w:val="Compact"/>
        <w:numPr>
          <w:ilvl w:val="0"/>
          <w:numId w:val="4"/>
        </w:numPr>
        <w:rPr/>
      </w:pPr>
      <w:r>
        <w:rPr/>
        <w:t>We present players with a natural resource management game as a front-end to the modelling framework GMSE. Players</w:t>
      </w:r>
      <w:ins w:id="9" w:author="Brad Duthie" w:date="2021-09-08T21:06:00Z">
        <w:r>
          <w:rPr/>
          <w:t>’</w:t>
        </w:r>
      </w:ins>
      <w:r>
        <w:rPr/>
        <w:t xml:space="preserve"> actions replace a model algorithm </w:t>
      </w:r>
      <w:del w:id="10" w:author="Brad Duthie" w:date="2021-09-08T21:06:10Z">
        <w:r>
          <w:rPr/>
          <w:delText>involving</w:delText>
        </w:r>
      </w:del>
      <w:ins w:id="11" w:author="Brad Duthie" w:date="2021-09-08T21:06:10Z">
        <w:r>
          <w:rPr/>
          <w:t>making</w:t>
        </w:r>
      </w:ins>
      <w:r>
        <w:rPr/>
        <w:t xml:space="preserve"> management decisions about a population of wild animals</w:t>
      </w:r>
      <w:ins w:id="12" w:author="Brad Duthie" w:date="2021-09-08T21:06:21Z">
        <w:r>
          <w:rPr/>
          <w:t>,</w:t>
        </w:r>
      </w:ins>
      <w:r>
        <w:rPr/>
        <w:t xml:space="preserve"> which graze on crops</w:t>
      </w:r>
      <w:del w:id="13" w:author="Brad Duthie" w:date="2021-09-08T21:06:27Z">
        <w:r>
          <w:rPr/>
          <w:delText>,</w:delText>
        </w:r>
      </w:del>
      <w:r>
        <w:rPr/>
        <w:t xml:space="preserve"> and can thus lower agricultural yield. A number of (non-player) farmers respond to the player’s management, taking actions that may affect their yield as well as the animal population. Players are asked to set their own management goal (e.g. maintain the animal population at a certain level or improv</w:t>
      </w:r>
      <w:del w:id="14" w:author="Brad Duthie" w:date="2021-09-08T21:06:38Z">
        <w:r>
          <w:rPr/>
          <w:delText>ing</w:delText>
        </w:r>
      </w:del>
      <w:ins w:id="15" w:author="Brad Duthie" w:date="2021-09-08T21:06:38Z">
        <w:r>
          <w:rPr/>
          <w:t>e</w:t>
        </w:r>
      </w:ins>
      <w:r>
        <w:rPr/>
        <w:t xml:space="preserve"> yield)</w:t>
      </w:r>
      <w:del w:id="16" w:author="Brad Duthie" w:date="2021-09-08T21:06:43Z">
        <w:r>
          <w:rPr/>
          <w:delText>,</w:delText>
        </w:r>
      </w:del>
      <w:r>
        <w:rPr/>
        <w:t xml:space="preserve"> and make decisions accordingly. Trial players were also asked to provide any feedback on both gameplay and purpose.</w:t>
      </w:r>
    </w:p>
    <w:p>
      <w:pPr>
        <w:pStyle w:val="Compact"/>
        <w:numPr>
          <w:ilvl w:val="0"/>
          <w:numId w:val="4"/>
        </w:numPr>
        <w:rPr/>
      </w:pPr>
      <w:r>
        <w:rPr/>
        <w:t>We demonstrate the utility of this approach by collecting and analysing game play data from a small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4"/>
        </w:numPr>
        <w:rPr/>
      </w:pPr>
      <w:r>
        <w:rPr/>
        <w:t xml:space="preserve">We discuss the potential and limitations of this model-game approach in the light of trial </w:t>
      </w:r>
      <w:commentRangeStart w:id="2"/>
      <w:r>
        <w:rPr/>
        <w:t xml:space="preserve">player feedback received, focusing in particular on (1) concerns about perceived lack of realism and potential adverse effects on external validity of decision-making, and (2) potential issues with audience bias and player sampling. Player feedback further highlights the parallels between games and models, and in particular the need for clear communication of model limitations and assumptions. </w:t>
      </w:r>
      <w:ins w:id="17" w:author="Brad Duthie" w:date="2021-09-08T21:07:10Z">
        <w:r>
          <w:rPr/>
        </w:r>
      </w:ins>
      <w:commentRangeEnd w:id="2"/>
      <w:r>
        <w:commentReference w:id="2"/>
      </w:r>
      <w:r>
        <w:rPr/>
        <w:t>We conclude that videogames provide an effective means to do so,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w:t>
      </w:r>
      <w:ins w:id="18" w:author="Brad Duthie" w:date="2021-09-08T21:08:40Z">
        <w:r>
          <w:rPr/>
          <w:t xml:space="preserve"> </w:t>
        </w:r>
      </w:ins>
      <w:ins w:id="19" w:author="Brad Duthie" w:date="2021-09-08T21:08:40Z">
        <w:commentRangeStart w:id="3"/>
        <w:r>
          <w:rPr/>
          <w:t>on biodiversity</w:t>
        </w:r>
      </w:ins>
      <w:ins w:id="20" w:author="Brad Duthie" w:date="2021-09-08T21:08:40Z">
        <w:r>
          <w:rPr/>
        </w:r>
      </w:ins>
      <w:commentRangeEnd w:id="3"/>
      <w:r>
        <w:commentReference w:id="3"/>
      </w:r>
      <w:r>
        <w:rPr/>
        <w:t xml:space="preserve">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understanding the mechanisms and consequences of such loss is vital</w:t>
      </w:r>
      <w:ins w:id="21" w:author="Brad Duthie" w:date="2021-09-08T21:09:01Z">
        <w:r>
          <w:rPr/>
          <w:t xml:space="preserve"> </w:t>
        </w:r>
      </w:ins>
      <w:ins w:id="22" w:author="Brad Duthie" w:date="2021-09-08T21:09:01Z">
        <w:commentRangeStart w:id="4"/>
        <w:r>
          <w:rPr/>
          <w:t>for long-term sustainability</w:t>
        </w:r>
      </w:ins>
      <w:ins w:id="23" w:author="Brad Duthie" w:date="2021-09-08T21:09:01Z">
        <w:r>
          <w:rPr/>
        </w:r>
      </w:ins>
      <w:commentRangeEnd w:id="4"/>
      <w:r>
        <w:commentReference w:id="4"/>
      </w:r>
      <w:r>
        <w:rPr/>
        <w:t xml:space="preserve">. Although a number of drivers of biodiversity loss have been identified (e.g. </w:t>
      </w:r>
      <w:hyperlink w:anchor="ref-maxwell2016a">
        <w:r>
          <w:rPr>
            <w:rStyle w:val="InternetLink"/>
          </w:rPr>
          <w:t>Maxwell et al. 2016</w:t>
        </w:r>
      </w:hyperlink>
      <w:r>
        <w:rPr/>
        <w:t xml:space="preserve">), one of the most prevalent and widespread </w:t>
      </w:r>
      <w:del w:id="24" w:author="Brad Duthie" w:date="2021-09-08T21:09:53Z">
        <w:r>
          <w:rPr/>
          <w:delText>ones</w:delText>
        </w:r>
      </w:del>
      <w:r>
        <w:rPr/>
        <w:t xml:space="preserve">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xml:space="preserve">). Because resource use is fundamentally driven by economic and social processes, it has long been recognised that accurate predictions thereof </w:t>
      </w:r>
      <w:del w:id="25" w:author="Brad Duthie" w:date="2021-09-08T21:10:08Z">
        <w:r>
          <w:rPr/>
          <w:delText>is</w:delText>
        </w:r>
      </w:del>
      <w:ins w:id="26" w:author="Brad Duthie" w:date="2021-09-08T21:10:08Z">
        <w:r>
          <w:rPr/>
          <w:t>are</w:t>
        </w:r>
      </w:ins>
      <w:r>
        <w:rPr/>
        <w:t xml:space="preserve"> reliant</w:t>
      </w:r>
      <w:commentRangeStart w:id="5"/>
      <w:r>
        <w:rPr/>
        <w:t xml:space="preserve"> as much on understanding resource dynamics as </w:t>
      </w:r>
      <w:del w:id="27" w:author="Brad Duthie" w:date="2021-09-08T21:10:20Z">
        <w:r>
          <w:rPr/>
          <w:delText>it is</w:delText>
        </w:r>
      </w:del>
      <w:r>
        <w:rPr/>
        <w:t xml:space="preserve"> on understanding human behaviour and decision-making</w:t>
      </w:r>
      <w:ins w:id="28" w:author="Brad Duthie" w:date="2021-09-08T21:10:49Z">
        <w:r>
          <w:rPr/>
        </w:r>
      </w:ins>
      <w:commentRangeEnd w:id="5"/>
      <w:r>
        <w:commentReference w:id="5"/>
      </w:r>
      <w:r>
        <w:rPr/>
        <w:t xml:space="preserve">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w:t>
      </w:r>
      <w:commentRangeStart w:id="6"/>
      <w:r>
        <w:rPr/>
        <w:t>ent</w:t>
      </w:r>
      <w:ins w:id="29" w:author="Brad Duthie" w:date="2021-09-08T21:11:57Z">
        <w:r>
          <w:rPr/>
        </w:r>
      </w:ins>
      <w:commentRangeEnd w:id="6"/>
      <w:r>
        <w:commentReference w:id="6"/>
      </w:r>
      <w:r>
        <w:rPr/>
        <w: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xml:space="preserve">) to assess the effect of lobbying on species extinction risk. Although such </w:t>
      </w:r>
      <w:del w:id="30" w:author="Brad Duthie" w:date="2021-09-08T21:12:53Z">
        <w:r>
          <w:rPr/>
          <w:delText>modelling</w:delText>
        </w:r>
      </w:del>
      <w:r>
        <w:rPr/>
        <w:t xml:space="preserve"> efforts represent significant progress in modelling complex socio-ecological systems, their increased complexity poses to two</w:t>
      </w:r>
      <w:del w:id="31" w:author="Brad Duthie" w:date="2021-09-08T21:13:03Z">
        <w:r>
          <w:rPr/>
          <w:delText>,</w:delText>
        </w:r>
      </w:del>
      <w:r>
        <w:rPr/>
        <w:t xml:space="preserve"> interlinked</w:t>
      </w:r>
      <w:ins w:id="32" w:author="Brad Duthie" w:date="2021-09-08T21:13:08Z">
        <w:r>
          <w:rPr/>
          <w:t xml:space="preserve"> </w:t>
        </w:r>
      </w:ins>
      <w:del w:id="33" w:author="Brad Duthie" w:date="2021-09-08T21:13:07Z">
        <w:r>
          <w:rPr/>
          <w:delText xml:space="preserve">, </w:delText>
        </w:r>
      </w:del>
      <w:r>
        <w:rPr/>
        <w:t>challenges. First, models are often difficult to communicate clearly to non-specialist audiences</w:t>
      </w:r>
      <w:del w:id="34" w:author="Brad Duthie" w:date="2021-09-08T21:13:41Z">
        <w:r>
          <w:rPr/>
          <w:delText xml:space="preserve"> in the first place</w:delText>
        </w:r>
      </w:del>
      <w:r>
        <w:rPr/>
        <w:t>, and this challenge increases with model complexity (</w:t>
      </w:r>
      <w:hyperlink w:anchor="ref-grimm2006">
        <w:r>
          <w:rPr>
            <w:rStyle w:val="InternetLink"/>
          </w:rPr>
          <w:t>Grimm et al. 2006</w:t>
        </w:r>
      </w:hyperlink>
      <w:r>
        <w:rPr/>
        <w:t xml:space="preserve">). This is particularly important for models </w:t>
      </w:r>
      <w:del w:id="35" w:author="Brad Duthie" w:date="2021-09-08T21:13:48Z">
        <w:r>
          <w:rPr/>
          <w:delText>for</w:delText>
        </w:r>
      </w:del>
      <w:ins w:id="36" w:author="Brad Duthie" w:date="2021-09-08T21:13:48Z">
        <w:r>
          <w:rPr/>
          <w:t>of</w:t>
        </w:r>
      </w:ins>
      <w:r>
        <w:rPr/>
        <w:t xml:space="preserve">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w:t>
      </w:r>
      <w:commentRangeStart w:id="7"/>
      <w:r>
        <w:rPr/>
        <w:t>o maximise the adoption of complex socio-ecological models as management tools, both appropriate representation of human decision-making and effective communication are therefore key.</w:t>
      </w:r>
      <w:ins w:id="37" w:author="Brad Duthie" w:date="2021-09-08T21:14:01Z">
        <w:commentRangeEnd w:id="7"/>
        <w:r>
          <w:commentReference w:id="7"/>
        </w:r>
        <w:r>
          <w:rPr/>
        </w:r>
      </w:ins>
    </w:p>
    <w:p>
      <w:pPr>
        <w:pStyle w:val="TextBody"/>
        <w:rPr/>
      </w:pPr>
      <w:r>
        <w:rPr/>
        <w:t xml:space="preserve">Games have a long history of </w:t>
      </w:r>
      <w:del w:id="38" w:author="Brad Duthie" w:date="2021-09-08T21:14:52Z">
        <w:r>
          <w:rPr/>
          <w:delText>being</w:delText>
        </w:r>
      </w:del>
      <w:ins w:id="39" w:author="Brad Duthie" w:date="2021-09-08T21:14:52Z">
        <w:r>
          <w:rPr/>
          <w:t>use</w:t>
        </w:r>
      </w:ins>
      <w:r>
        <w:rPr/>
        <w:t xml:space="preserv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w:t>
      </w:r>
      <w:ins w:id="40" w:author="Brad Duthie" w:date="2021-09-08T21:14:56Z">
        <w:r>
          <w:rPr/>
          <w:t>,</w:t>
        </w:r>
      </w:ins>
      <w:r>
        <w:rPr/>
        <w:t xml:space="preserve">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with online and video games recently becoming popular (</w:t>
      </w:r>
      <w:commentRangeStart w:id="8"/>
      <w:r>
        <w:rPr>
          <w:b/>
          <w:bCs/>
        </w:rPr>
        <w:t>REF</w:t>
      </w:r>
      <w:ins w:id="41" w:author="Brad Duthie" w:date="2021-09-08T21:15:12Z">
        <w:r>
          <w:rPr>
            <w:b/>
            <w:bCs/>
          </w:rPr>
        </w:r>
      </w:ins>
      <w:commentRangeEnd w:id="8"/>
      <w:r>
        <w:commentReference w:id="8"/>
      </w:r>
      <w:r>
        <w:rPr/>
        <w:t xml:space="preserve">). Given this long history, it is striking that the parallels between videogames in particular and models are not </w:t>
      </w:r>
      <w:del w:id="42" w:author="Brad Duthie" w:date="2021-09-08T21:16:09Z">
        <w:r>
          <w:rPr/>
          <w:delText>discussed</w:delText>
        </w:r>
      </w:del>
      <w:ins w:id="43" w:author="Brad Duthie" w:date="2021-09-08T21:16:09Z">
        <w:r>
          <w:rPr/>
          <w:t>recognised</w:t>
        </w:r>
      </w:ins>
      <w:r>
        <w:rPr/>
        <w:t xml:space="preserve">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w:t>
      </w:r>
      <w:commentRangeStart w:id="9"/>
      <w:r>
        <w:rPr/>
        <w:t>Inputs and outputs may be presented in a visual way and tweaked depending on the type of audience, and both potential applications and limitations of the model can be demonstrated effectively.</w:t>
      </w:r>
      <w:ins w:id="44" w:author="Brad Duthie" w:date="2021-09-08T21:16:21Z">
        <w:commentRangeEnd w:id="9"/>
        <w:r>
          <w:commentReference w:id="9"/>
        </w:r>
        <w:r>
          <w:rPr/>
        </w:r>
      </w:ins>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Style w:val="FootnoteAnchor"/>
        </w:rPr>
        <w:footnoteReference w:id="2"/>
      </w:r>
      <w:r>
        <w:rPr/>
        <w:t>. It is notable that this “gamesourcing” or “Gamorithm” (</w:t>
      </w:r>
      <w:hyperlink w:anchor="ref-sipper2020">
        <w:r>
          <w:rPr>
            <w:rStyle w:val="InternetLink"/>
          </w:rPr>
          <w:t>Sipper and Moore 2020</w:t>
        </w:r>
      </w:hyperlink>
      <w:r>
        <w:rPr/>
        <w:t xml:space="preserve">) approach has already been widely used in a number of other fields (e.g. crowdsourcing accurate protein-structure models </w:t>
      </w:r>
      <w:commentRangeStart w:id="10"/>
      <w:r>
        <w:rPr/>
        <w:t>(</w:t>
      </w:r>
      <w:hyperlink w:anchor="ref-khatib2011">
        <w:r>
          <w:rPr>
            <w:rStyle w:val="InternetLink"/>
          </w:rPr>
          <w:t>Khatib et al. 2011</w:t>
        </w:r>
      </w:hyperlink>
      <w:r>
        <w:rPr/>
        <w:t>),</w:t>
      </w:r>
      <w:ins w:id="45" w:author="Brad Duthie" w:date="2021-09-08T21:16:38Z">
        <w:r>
          <w:rPr/>
        </w:r>
      </w:ins>
      <w:commentRangeEnd w:id="10"/>
      <w:r>
        <w:commentReference w:id="10"/>
      </w:r>
      <w:r>
        <w:rPr/>
        <w:t xml:space="preserve">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w:t>
      </w:r>
      <w:del w:id="46" w:author="Brad Duthie" w:date="2021-09-08T21:18:14Z">
        <w:r>
          <w:rPr/>
          <w:delText>,</w:delText>
        </w:r>
      </w:del>
      <w:r>
        <w:rPr/>
        <w:t xml:space="preserve"> based on in-game decisions by real humans.</w:t>
      </w:r>
    </w:p>
    <w:p>
      <w:pPr>
        <w:pStyle w:val="TextBody"/>
        <w:rPr/>
      </w:pPr>
      <w:r>
        <w:rPr/>
        <w:t xml:space="preserve">We </w:t>
      </w:r>
      <w:del w:id="47" w:author="Brad Duthie" w:date="2021-09-08T21:18:20Z">
        <w:r>
          <w:rPr/>
          <w:delText>here</w:delText>
        </w:r>
      </w:del>
      <w:r>
        <w:rPr/>
        <w:t xml:space="preserv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 xml:space="preserve">Overall, </w:t>
      </w:r>
      <w:del w:id="48" w:author="Brad Duthie" w:date="2021-09-08T21:18:30Z">
        <w:r>
          <w:rPr/>
          <w:delText>it</w:delText>
        </w:r>
      </w:del>
      <w:ins w:id="49" w:author="Brad Duthie" w:date="2021-09-08T21:18:30Z">
        <w:r>
          <w:rPr/>
          <w:t>A&amp;F</w:t>
        </w:r>
      </w:ins>
      <w:r>
        <w:rPr/>
        <w:t xml:space="preserve">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default GMSE set up.</w:t>
      </w:r>
    </w:p>
    <w:p>
      <w:pPr>
        <w:pStyle w:val="Heading2"/>
        <w:numPr>
          <w:ilvl w:val="1"/>
          <w:numId w:val="2"/>
        </w:numPr>
        <w:ind w:left="0" w:right="0" w:hanging="0"/>
        <w:rPr/>
      </w:pPr>
      <w:r>
        <w:rPr/>
        <w:t>Underlying model: GMSE</w:t>
      </w:r>
    </w:p>
    <w:p>
      <w:pPr>
        <w:pStyle w:val="FirstParagraph"/>
        <w:rPr/>
      </w:pPr>
      <w:r>
        <w:rPr/>
        <w:t xml:space="preserve">We used the Generalised Management Strategy Evaluation (GMSE) </w:t>
      </w:r>
      <w:del w:id="50" w:author="Brad Duthie" w:date="2021-09-08T21:18:37Z">
        <w:r>
          <w:rPr/>
          <w:delText>modelling</w:delText>
        </w:r>
      </w:del>
      <w:r>
        <w:rPr/>
        <w:t xml:space="preserve"> framework to model the socio-ecological system underlying A&amp;F. The GMSE R package (</w:t>
      </w:r>
      <w:r>
        <w:rPr>
          <w:b/>
          <w:bCs/>
        </w:rPr>
        <w:t>REF</w:t>
      </w:r>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 xml:space="preserve">GMSE consists of four submodels (Figure 1a): (1) the </w:t>
      </w:r>
      <w:r>
        <w:rPr>
          <w:b/>
          <w:bCs/>
        </w:rPr>
        <w:t>resource model</w:t>
      </w:r>
      <w:r>
        <w:rPr/>
        <w:t xml:space="preserve">, an individual-based model for an animal population situated on a landscape modelled as </w:t>
      </w:r>
      <w:commentRangeStart w:id="11"/>
      <w:r>
        <w:rPr/>
        <w:t>100x100 square cells</w:t>
      </w:r>
      <w:ins w:id="51" w:author="Brad Duthie" w:date="2021-09-08T21:18:53Z">
        <w:r>
          <w:rPr/>
        </w:r>
      </w:ins>
      <w:commentRangeEnd w:id="11"/>
      <w:r>
        <w:commentReference w:id="11"/>
      </w:r>
      <w:r>
        <w:rPr/>
        <w:t xml:space="preserve">; (2) the </w:t>
      </w:r>
      <w:r>
        <w:rPr>
          <w:b/>
          <w:bCs/>
        </w:rPr>
        <w:t>observation model</w:t>
      </w:r>
      <w:r>
        <w:rPr/>
        <w:t xml:space="preserve"> which represents the process of observations (including a degree of uncertainty) of the animal population, feeding into (3) the </w:t>
      </w:r>
      <w:r>
        <w:rPr>
          <w:b/>
          <w:bCs/>
        </w:rPr>
        <w:t>manager model</w:t>
      </w:r>
      <w:r>
        <w:rPr/>
        <w:t xml:space="preserve"> which uses the observation of the animal population to make management decisions, involving costs set for agents in (4) the </w:t>
      </w:r>
      <w:r>
        <w:rPr>
          <w:b/>
          <w:bCs/>
        </w:rPr>
        <w:t>user model</w:t>
      </w:r>
      <w:r>
        <w:rPr/>
        <w:t xml:space="preserve">, representing a number of agents </w:t>
      </w:r>
      <w:commentRangeStart w:id="12"/>
      <w:r>
        <w:rPr/>
        <w:t xml:space="preserve">(farmers) </w:t>
      </w:r>
      <w:ins w:id="52" w:author="Brad Duthie" w:date="2021-09-08T21:19:44Z">
        <w:r>
          <w:rPr/>
        </w:r>
      </w:ins>
      <w:commentRangeEnd w:id="12"/>
      <w:r>
        <w:commentReference w:id="12"/>
      </w:r>
      <w:r>
        <w:rPr/>
        <w:t xml:space="preserve">that each own a part of the landscape. In each time step, both </w:t>
      </w:r>
      <w:commentRangeStart w:id="13"/>
      <w:r>
        <w:rPr/>
        <w:t xml:space="preserve">manager and user agents </w:t>
      </w:r>
      <w:ins w:id="53" w:author="Brad Duthie" w:date="2021-09-08T21:20:42Z">
        <w:r>
          <w:rPr/>
        </w:r>
      </w:ins>
      <w:commentRangeEnd w:id="13"/>
      <w:r>
        <w:commentReference w:id="13"/>
      </w:r>
      <w:r>
        <w:rPr/>
        <w:t>are allocated a (fixed) budget. The users (farmers) may allocate their budget to taking one of several potential actions (here: hunting animals, scaring animals of their land, or tending crops - they may only take these actions on their own land).</w:t>
      </w:r>
    </w:p>
    <w:p>
      <w:pPr>
        <w:pStyle w:val="CaptionedFigure"/>
        <w:rPr/>
      </w:pPr>
      <w:r>
        <w:rPr/>
        <w:drawing>
          <wp:inline distT="0" distB="0" distL="0" distR="0">
            <wp:extent cx="5715000" cy="209867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3"/>
                    <a:stretch>
                      <a:fillRect/>
                    </a:stretch>
                  </pic:blipFill>
                  <pic:spPr bwMode="auto">
                    <a:xfrm>
                      <a:off x="0" y="0"/>
                      <a:ext cx="5715000" cy="2098675"/>
                    </a:xfrm>
                    <a:prstGeom prst="rect">
                      <a:avLst/>
                    </a:prstGeom>
                  </pic:spPr>
                </pic:pic>
              </a:graphicData>
            </a:graphic>
          </wp:inline>
        </w:drawing>
      </w:r>
    </w:p>
    <w:p>
      <w:pPr>
        <w:pStyle w:val="ImageCaption"/>
        <w:rPr/>
      </w:pPr>
      <w:commentRangeStart w:id="14"/>
      <w:r>
        <w:rPr/>
        <w:t>Figure 1. The basic structure of (a) the GM</w:t>
      </w:r>
      <w:ins w:id="54" w:author="Brad Duthie" w:date="2021-09-08T21:22:02Z">
        <w:r>
          <w:rPr/>
        </w:r>
      </w:ins>
      <w:commentRangeEnd w:id="14"/>
      <w:r>
        <w:commentReference w:id="14"/>
      </w:r>
      <w:r>
        <w:rPr/>
        <w:t>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 xml:space="preserve">The goal for the manager is to maintain the animal population to a desired level (the management target, normally set externally as a model parameter). </w:t>
      </w:r>
      <w:del w:id="55" w:author="Brad Duthie" w:date="2021-09-08T21:23:45Z">
        <w:r>
          <w:rPr/>
          <w:delText>It</w:delText>
        </w:r>
      </w:del>
      <w:ins w:id="56" w:author="Brad Duthie" w:date="2021-09-08T21:23:45Z">
        <w:r>
          <w:rPr/>
          <w:t>The manager</w:t>
        </w:r>
      </w:ins>
      <w:r>
        <w:rPr/>
        <w:t xml:space="preserve"> does so by controlling the cost for user (farmer) actions in the following time step: e.g.</w:t>
      </w:r>
      <w:ins w:id="57" w:author="Brad Duthie" w:date="2021-09-08T21:24:09Z">
        <w:r>
          <w:rPr/>
          <w:t xml:space="preserve">, </w:t>
        </w:r>
      </w:ins>
      <w:ins w:id="58" w:author="Brad Duthie" w:date="2021-09-08T21:24:09Z">
        <w:r>
          <w:rPr/>
          <w:t xml:space="preserve">a </w:t>
        </w:r>
      </w:ins>
      <w:del w:id="59" w:author="Brad Duthie" w:date="2021-09-08T21:24:12Z">
        <w:r>
          <w:rPr/>
          <w:delText> </w:delText>
        </w:r>
      </w:del>
      <w:r>
        <w:rPr/>
        <w:t>higher cost</w:t>
      </w:r>
      <w:del w:id="60" w:author="Brad Duthie" w:date="2021-09-08T21:24:17Z">
        <w:r>
          <w:rPr/>
          <w:delText>s</w:delText>
        </w:r>
      </w:del>
      <w:r>
        <w:rPr/>
        <w:t xml:space="preserve"> for hunting is likely to decrease the number of animals hunted, limiting negative effects on the population and thus making population increases more likely</w:t>
      </w:r>
      <w:ins w:id="61" w:author="Brad Duthie" w:date="2021-09-08T21:23:55Z">
        <w:r>
          <w:rPr/>
          <w:t>;</w:t>
        </w:r>
      </w:ins>
      <w:del w:id="62" w:author="Brad Duthie" w:date="2021-09-08T21:23:55Z">
        <w:r>
          <w:rPr/>
          <w:delText>,</w:delText>
        </w:r>
      </w:del>
      <w:r>
        <w:rPr/>
        <w:t xml:space="preserve"> decreasing scaring cost may increase the number of users choosing scaring. Users (farmers) aim to maximise agricultural yield from their land; yield equals 1 per cell owned per time step, but yield is decreased by the presence of animals on a cell (e.g. through grazing) and may be increased by tending crops (one of the possible three actions). Through this, users have an incentive to control the number of animals of their land, either through allocating budget to hunting or through scaring. The former permanently reduces the number of animals present, the latter has a certain probability of moving an animal away from the user’s land, for the duration of the time step. Users can only take actions on land that they own.</w:t>
      </w:r>
    </w:p>
    <w:p>
      <w:pPr>
        <w:pStyle w:val="TextBody"/>
        <w:rPr/>
      </w:pPr>
      <w:r>
        <w:rPr/>
        <w:t xml:space="preserve">Costs for actions </w:t>
      </w:r>
      <w:ins w:id="63" w:author="Brad Duthie" w:date="2021-09-08T21:24:41Z">
        <w:r>
          <w:rPr/>
          <w:t xml:space="preserve">as set </w:t>
        </w:r>
      </w:ins>
      <w:del w:id="64" w:author="Brad Duthie" w:date="2021-09-08T21:24:41Z">
        <w:r>
          <w:rPr/>
          <w:delText>(</w:delText>
        </w:r>
      </w:del>
      <w:r>
        <w:rPr/>
        <w:t>by the manager</w:t>
      </w:r>
      <w:del w:id="65" w:author="Brad Duthie" w:date="2021-09-08T21:24:45Z">
        <w:r>
          <w:rPr/>
          <w:delText>)</w:delText>
        </w:r>
      </w:del>
      <w:r>
        <w:rPr/>
        <w:t xml:space="preserve"> </w:t>
      </w:r>
      <w:ins w:id="66" w:author="Brad Duthie" w:date="2021-09-08T21:24:59Z">
        <w:r>
          <w:rPr/>
          <w:t>that be</w:t>
        </w:r>
      </w:ins>
      <w:ins w:id="67" w:author="Brad Duthie" w:date="2021-09-08T21:25:00Z">
        <w:r>
          <w:rPr/>
          <w:t>come costs of</w:t>
        </w:r>
      </w:ins>
      <w:del w:id="68" w:author="Brad Duthie" w:date="2021-09-08T21:24:58Z">
        <w:r>
          <w:rPr/>
          <w:delText>or</w:delText>
        </w:r>
      </w:del>
      <w:r>
        <w:rPr/>
        <w:t xml:space="preserve"> actions taken </w:t>
      </w:r>
      <w:del w:id="69" w:author="Brad Duthie" w:date="2021-09-08T21:24:48Z">
        <w:r>
          <w:rPr/>
          <w:delText>(</w:delText>
        </w:r>
      </w:del>
      <w:r>
        <w:rPr/>
        <w:t>by the users</w:t>
      </w:r>
      <w:del w:id="70" w:author="Brad Duthie" w:date="2021-09-08T21:24:50Z">
        <w:r>
          <w:rPr/>
          <w:delText>)</w:delText>
        </w:r>
      </w:del>
      <w:r>
        <w:rPr/>
        <w:t xml:space="preserve"> are chosen using a genetic algorithm (GA), a heuristic optimisation algorithm </w:t>
      </w:r>
      <w:del w:id="71" w:author="Brad Duthie" w:date="2021-09-08T21:25:13Z">
        <w:r>
          <w:rPr/>
          <w:delText>which</w:delText>
        </w:r>
      </w:del>
      <w:ins w:id="72" w:author="Brad Duthie" w:date="2021-09-08T21:25:13Z">
        <w:r>
          <w:rPr/>
          <w:t>that</w:t>
        </w:r>
      </w:ins>
      <w:r>
        <w:rPr/>
        <w:t xml:space="preserve"> </w:t>
      </w:r>
      <w:del w:id="73" w:author="Brad Duthie" w:date="2021-09-08T21:25:41Z">
        <w:r>
          <w:rPr/>
          <w:delText>mimics</w:delText>
        </w:r>
      </w:del>
      <w:ins w:id="74" w:author="Brad Duthie" w:date="2021-09-08T21:25:41Z">
        <w:r>
          <w:rPr/>
          <w:t>models</w:t>
        </w:r>
      </w:ins>
      <w:r>
        <w:rPr/>
        <w:t xml:space="preserve"> the choice of decision </w:t>
      </w:r>
      <w:del w:id="75" w:author="Brad Duthie" w:date="2021-09-08T21:25:45Z">
        <w:r>
          <w:rPr/>
          <w:delText>as</w:delText>
        </w:r>
      </w:del>
      <w:ins w:id="76" w:author="Brad Duthie" w:date="2021-09-08T21:25:45Z">
        <w:r>
          <w:rPr/>
          <w:t>by mimicking the process of</w:t>
        </w:r>
      </w:ins>
      <w:r>
        <w:rPr/>
        <w:t xml:space="preserve"> evolution by natural selection; a large number of possible decisions are iteratively compared by assessing their outcome, with the decision that maximises a given utility function (yield for users, and minimising distance to population target for the manager) identified as the “fitt</w:t>
      </w:r>
      <w:commentRangeStart w:id="15"/>
      <w:r>
        <w:rPr/>
        <w:t>est.”</w:t>
      </w:r>
      <w:ins w:id="77" w:author="Brad Duthie" w:date="2021-09-08T21:26:18Z">
        <w:r>
          <w:rPr/>
        </w:r>
      </w:ins>
      <w:commentRangeEnd w:id="15"/>
      <w:r>
        <w:commentReference w:id="15"/>
      </w:r>
      <w:r>
        <w:rPr/>
        <w:t xml:space="preserve"> The GA is run separately for each agent (manager and all users) in each time step.</w:t>
      </w:r>
    </w:p>
    <w:p>
      <w:pPr>
        <w:pStyle w:val="TextBody"/>
        <w:rPr/>
      </w:pPr>
      <w:r>
        <w:rPr/>
        <w:t xml:space="preserve">In the default resource (animal) model in GMSE, the animal population is modelled </w:t>
      </w:r>
      <w:del w:id="78" w:author="Brad Duthie" w:date="2021-09-08T21:27:02Z">
        <w:r>
          <w:rPr/>
          <w:delText>as</w:delText>
        </w:r>
      </w:del>
      <w:ins w:id="79" w:author="Brad Duthie" w:date="2021-09-08T21:27:02Z">
        <w:r>
          <w:rPr/>
          <w:t>with</w:t>
        </w:r>
      </w:ins>
      <w:r>
        <w:rPr/>
        <w:t xml:space="preserve"> a form of logistic growth, with a small amount of added random mortality per time step and death caused by hunting; for more detail</w:t>
      </w:r>
      <w:ins w:id="80" w:author="Brad Duthie" w:date="2021-09-08T21:27:20Z">
        <w:r>
          <w:rPr/>
          <w:t>,</w:t>
        </w:r>
      </w:ins>
      <w:r>
        <w:rPr/>
        <w:t xml:space="preserve"> see below and </w:t>
      </w:r>
      <w:del w:id="81" w:author="Brad Duthie" w:date="2021-09-08T21:27:25Z">
        <w:r>
          <w:rPr/>
          <w:delText>in</w:delText>
        </w:r>
      </w:del>
      <w:r>
        <w:rPr/>
        <w:t xml:space="preserve">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w:t>
      </w:r>
      <w:ins w:id="82" w:author="Brad Duthie" w:date="2021-09-08T21:27:39Z">
        <w:r>
          <w:rPr/>
          <w:t xml:space="preserve"> </w:t>
        </w:r>
      </w:ins>
      <w:ins w:id="83" w:author="Brad Duthie" w:date="2021-09-08T21:27:39Z">
        <w:r>
          <w:rPr/>
          <w:t>in which</w:t>
        </w:r>
      </w:ins>
      <w:r>
        <w:rPr/>
        <w:t xml:space="preserve"> it is present</w:t>
      </w:r>
      <w:del w:id="84" w:author="Brad Duthie" w:date="2021-09-08T21:27:43Z">
        <w:r>
          <w:rPr/>
          <w:delText xml:space="preserve"> in</w:delText>
        </w:r>
      </w:del>
      <w:r>
        <w:rPr/>
        <w:t>. In the current model, neither movement nor population growth rate is affected by agricultural yield.</w:t>
      </w:r>
    </w:p>
    <w:p>
      <w:pPr>
        <w:pStyle w:val="TextBody"/>
        <w:rPr/>
      </w:pPr>
      <w:r>
        <w:rPr/>
        <w:t xml:space="preserve">It is worthwhile stressing that in the current GMSE implementation, using the GA, both agent types (users and the manager) </w:t>
      </w:r>
      <w:del w:id="85" w:author="Brad Duthie" w:date="2021-09-08T21:27:55Z">
        <w:r>
          <w:rPr/>
          <w:delText>essentially</w:delText>
        </w:r>
      </w:del>
      <w:r>
        <w:rPr/>
        <w:t xml:space="preserve"> have only a single goal they each aim for. </w:t>
      </w:r>
      <w:ins w:id="86" w:author="Brad Duthie" w:date="2021-09-08T21:28:10Z">
        <w:r>
          <w:rPr/>
          <w:t>Farmers</w:t>
        </w:r>
      </w:ins>
      <w:del w:id="87" w:author="Brad Duthie" w:date="2021-09-08T21:28:10Z">
        <w:r>
          <w:rPr/>
          <w:delText>Users (farmers)</w:delText>
        </w:r>
      </w:del>
      <w:r>
        <w:rPr/>
        <w:t xml:space="preserve">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w:t>
      </w:r>
      <w:ins w:id="88" w:author="Brad Duthie" w:date="2021-09-08T21:28:46Z">
        <w:r>
          <w:rPr/>
          <w:t>,</w:t>
        </w:r>
      </w:ins>
      <w:r>
        <w:rPr/>
        <w:t xml:space="preserve"> if not take these explicitly into account when setting policy</w:t>
      </w:r>
      <w:del w:id="89" w:author="Brad Duthie" w:date="2021-09-08T21:28:27Z">
        <w:r>
          <w:rPr/>
          <w:delText xml:space="preserve"> </w:delText>
        </w:r>
      </w:del>
      <w:r>
        <w:rPr/>
        <w:t>, and other stakeholders in the system (e.g. farmers) commonly having some interest in conservation objectives (</w:t>
      </w:r>
      <w:commentRangeStart w:id="16"/>
      <w:r>
        <w:rPr>
          <w:b/>
          <w:bCs/>
        </w:rPr>
        <w:t>REF?</w:t>
      </w:r>
      <w:ins w:id="90" w:author="Brad Duthie" w:date="2021-09-08T21:29:00Z">
        <w:r>
          <w:rPr>
            <w:b/>
            <w:bCs/>
          </w:rPr>
        </w:r>
      </w:ins>
      <w:commentRangeEnd w:id="16"/>
      <w:r>
        <w:commentReference w:id="16"/>
      </w:r>
      <w:r>
        <w:rPr/>
        <w:t xml:space="preserve">). Human decision-making in such scenarios </w:t>
      </w:r>
      <w:del w:id="91" w:author="Brad Duthie" w:date="2021-09-08T21:29:48Z">
        <w:r>
          <w:rPr/>
          <w:delText>in</w:delText>
        </w:r>
      </w:del>
      <w:ins w:id="92" w:author="Brad Duthie" w:date="2021-09-08T21:29:48Z">
        <w:r>
          <w:rPr/>
          <w:t>is</w:t>
        </w:r>
      </w:ins>
      <w:r>
        <w:rPr/>
        <w:t xml:space="preserve"> inevitably about balancing these different objectives, but parameterising algorithms that mimic such processes without reference to long-term data is very challenging (</w:t>
      </w:r>
      <w:commentRangeStart w:id="17"/>
      <w:r>
        <w:rPr>
          <w:b/>
          <w:bCs/>
        </w:rPr>
        <w:t>REF</w:t>
      </w:r>
      <w:ins w:id="93" w:author="Brad Duthie" w:date="2021-09-08T21:29:53Z">
        <w:r>
          <w:rPr>
            <w:b/>
            <w:bCs/>
          </w:rPr>
        </w:r>
      </w:ins>
      <w:commentRangeEnd w:id="17"/>
      <w:r>
        <w:commentReference w:id="17"/>
      </w:r>
      <w:r>
        <w:rPr>
          <w:b/>
          <w:bCs/>
        </w:rPr>
        <w:t>?</w:t>
      </w:r>
      <w:r>
        <w:rPr/>
        <w:t>). Addressing this issue was a key motivation for the development of the model-game approach presented here.</w:t>
      </w:r>
      <w:bookmarkStart w:id="2" w:name="X661808d150ab65b64bbf7eca0b36a8bee1a312a"/>
      <w:bookmarkStart w:id="3" w:name="underlying-model-gmse"/>
      <w:bookmarkEnd w:id="2"/>
      <w:bookmarkEnd w:id="3"/>
    </w:p>
    <w:p>
      <w:pPr>
        <w:pStyle w:val="Heading2"/>
        <w:numPr>
          <w:ilvl w:val="1"/>
          <w:numId w:val="2"/>
        </w:numPr>
        <w:ind w:left="0" w:right="0" w:hanging="0"/>
        <w:rPr/>
      </w:pPr>
      <w:r>
        <w:rPr/>
        <w:t>Animal&amp;Farm</w:t>
      </w:r>
    </w:p>
    <w:p>
      <w:pPr>
        <w:pStyle w:val="Heading3"/>
        <w:numPr>
          <w:ilvl w:val="2"/>
          <w:numId w:val="2"/>
        </w:numPr>
        <w:rPr/>
      </w:pPr>
      <w:r>
        <w:rPr/>
        <w:t>Structure as relating to GMSE</w:t>
      </w:r>
    </w:p>
    <w:p>
      <w:pPr>
        <w:pStyle w:val="FirstParagraph"/>
        <w:rPr/>
      </w:pPr>
      <w:r>
        <w:rPr/>
        <w:t xml:space="preserve">In the default implementation of GMSE </w:t>
      </w:r>
      <w:ins w:id="94" w:author="Brad Duthie" w:date="2021-09-08T21:30:59Z">
        <w:r>
          <w:rPr/>
          <w:t>v</w:t>
        </w:r>
      </w:ins>
      <w:r>
        <w:rPr/>
        <w:t xml:space="preserve">0.6.2.0, a single time </w:t>
      </w:r>
      <w:r>
        <w:rPr/>
      </w:r>
      <m:oMath xmlns:m="http://schemas.openxmlformats.org/officeDocument/2006/math">
        <m:r>
          <w:rPr>
            <w:rFonts w:ascii="Cambria Math" w:hAnsi="Cambria Math"/>
          </w:rPr>
          <m:t xml:space="preserve">t</m:t>
        </m:r>
      </m:oMath>
      <w:r>
        <w:rPr/>
        <w:t xml:space="preserve"> step consists of a</w:t>
      </w:r>
      <w:del w:id="95" w:author="Brad Duthie" w:date="2021-09-08T21:31:16Z">
        <w:r>
          <w:rPr/>
          <w:delText xml:space="preserve"> series of</w:delText>
        </w:r>
      </w:del>
      <w:r>
        <w:rPr/>
        <w:t xml:space="preserve"> call</w:t>
      </w:r>
      <w:del w:id="96" w:author="Brad Duthie" w:date="2021-09-08T21:31:17Z">
        <w:r>
          <w:rPr/>
          <w:delText>s</w:delText>
        </w:r>
      </w:del>
      <w:r>
        <w:rPr/>
        <w:t xml:space="preserve"> to the resource model, observation model, management model and user model, in that specific order; in other words, a time step ends after user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w:t>
      </w:r>
      <w:commentRangeStart w:id="18"/>
      <w:r>
        <w:rPr/>
        <w:t>(</w:t>
      </w:r>
      <w:ins w:id="97" w:author="Brad Duthie" w:date="2021-09-08T21:31:32Z">
        <w:r>
          <w:rPr/>
        </w:r>
      </w:ins>
      <w:commentRangeEnd w:id="18"/>
      <w:r>
        <w:commentReference w:id="18"/>
      </w:r>
      <w:r>
        <w:rPr/>
        <w:t>v. 0.6.2.0, implemented in R version 4.1.0 (2021-05-18), code availab</w:t>
      </w:r>
      <w:commentRangeStart w:id="19"/>
      <w:r>
        <w:rPr/>
        <w:t xml:space="preserve">le </w:t>
      </w:r>
      <w:hyperlink r:id="rId4">
        <w:r>
          <w:rPr>
            <w:rStyle w:val="InternetLink"/>
          </w:rPr>
          <w:t>here</w:t>
        </w:r>
      </w:hyperlink>
      <w:r>
        <w:rPr/>
        <w:t xml:space="preserve"> in </w:t>
      </w:r>
      <w:ins w:id="98" w:author="Brad Duthie" w:date="2021-09-08T21:31:57Z">
        <w:r>
          <w:rPr/>
        </w:r>
      </w:ins>
      <w:commentRangeEnd w:id="19"/>
      <w:r>
        <w:commentReference w:id="19"/>
      </w:r>
      <w:r>
        <w:rPr/>
        <w:t>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(see 4.2 below). These t</w:t>
      </w:r>
      <w:commentRangeStart w:id="20"/>
      <w:r>
        <w:rPr/>
        <w:t>ime steps are followed by a “partial” time step where only the resource and observation models are run, skipping the management and user models. As a result, at the end of these initial time steps (</w:t>
      </w:r>
      <w:hyperlink r:id="rId5">
        <w:r>
          <w:rPr>
            <w:rStyle w:val="VerbatimChar"/>
          </w:rPr>
          <w:t>init_man_control()</w:t>
        </w:r>
      </w:hyperlink>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w:t>
      </w:r>
      <w:ins w:id="99" w:author="Brad Duthie" w:date="2021-09-08T21:32:38Z">
        <w:r>
          <w:rPr/>
        </w:r>
      </w:ins>
      <w:commentRangeEnd w:id="20"/>
      <w:r>
        <w:commentReference w:id="20"/>
      </w:r>
      <w:r>
        <w:rPr/>
        <w:t xml:space="preserve">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w:t>
      </w:r>
      <w:del w:id="100" w:author="Brad Duthie" w:date="2021-09-08T21:34:36Z">
        <w:r>
          <w:rPr/>
          <w:delText>simulations</w:delText>
        </w:r>
      </w:del>
      <w:ins w:id="101" w:author="Brad Duthie" w:date="2021-09-08T21:34:36Z">
        <w:r>
          <w:rPr/>
          <w:t>parameter values</w:t>
        </w:r>
      </w:ins>
      <w:r>
        <w:rPr/>
        <w:t xml:space="preserve"> used by A&amp;F simulates a landscape of 100x100 cells, divided into farms owned by 4-12 farmers (</w:t>
      </w:r>
      <w:commentRangeStart w:id="21"/>
      <w:r>
        <w:rPr/>
        <w:t>stakeholders</w:t>
      </w:r>
      <w:ins w:id="102" w:author="Brad Duthie" w:date="2021-09-08T21:34:53Z">
        <w:r>
          <w:rPr/>
        </w:r>
      </w:ins>
      <w:commentRangeEnd w:id="21"/>
      <w:r>
        <w:commentReference w:id="21"/>
      </w:r>
      <w:r>
        <w:rPr/>
        <w:t xml:space="preserve">; the precise number and land distribution is randomly varied per session, see 4.2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t>
      </w:r>
      <w:del w:id="103" w:author="Brad Duthie" w:date="2021-09-08T21:35:15Z">
        <w:r>
          <w:rPr/>
          <w:delText>Thus, w</w:delText>
        </w:r>
      </w:del>
      <w:ins w:id="104" w:author="Brad Duthie" w:date="2021-09-08T21:35:15Z">
        <w:r>
          <w:rPr/>
          <w:t>W</w:t>
        </w:r>
      </w:ins>
      <w:r>
        <w:rPr/>
        <w:t xml:space="preserve">e only give brief details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xml:space="preserve">) </w:t>
      </w:r>
      <w:del w:id="105" w:author="Brad Duthie" w:date="2021-09-08T21:35:34Z">
        <w:r>
          <w:rPr/>
          <w:delText>for further details</w:delText>
        </w:r>
      </w:del>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t>
      </w:r>
      <w:del w:id="106" w:author="Brad Duthie" w:date="2021-09-08T21:35:57Z">
        <w:r>
          <w:rPr/>
          <w:delText>is likely to</w:delText>
        </w:r>
      </w:del>
      <w:ins w:id="107" w:author="Brad Duthie" w:date="2021-09-08T21:35:57Z">
        <w:r>
          <w:rPr/>
          <w:t>will</w:t>
        </w:r>
      </w:ins>
      <w:r>
        <w:rPr/>
        <w:t xml:space="preserve"> increase from the initial population size (1000) to carrying capacity (5000). The </w:t>
      </w:r>
      <w:r>
        <w:rPr>
          <w:b/>
          <w:bCs/>
        </w:rPr>
        <w:t>observation model</w:t>
      </w:r>
      <w:r>
        <w:rPr/>
        <w:t xml:space="preserve"> uses the default GMSE model (density-based sampling of a subset of the environment); </w:t>
      </w:r>
      <w:ins w:id="108" w:author="Brad Duthie" w:date="2021-09-08T21:36:28Z">
        <w:r>
          <w:rPr/>
          <w:t>the manager can only base decisions off of *observed* numbers of animals</w:t>
        </w:r>
      </w:ins>
      <w:del w:id="109" w:author="Brad Duthie" w:date="2021-09-08T21:36:28Z">
        <w:r>
          <w:rPr/>
          <w:delText xml:space="preserve">only </w:delText>
        </w:r>
      </w:del>
      <w:del w:id="110" w:author="Brad Duthie" w:date="2021-09-08T21:36:28Z">
        <w:r>
          <w:rPr>
            <w:i/>
            <w:iCs/>
          </w:rPr>
          <w:delText>observed</w:delText>
        </w:r>
      </w:del>
      <w:del w:id="111" w:author="Brad Duthie" w:date="2021-09-08T21:36:28Z">
        <w:r>
          <w:rPr/>
          <w:delText xml:space="preserve"> numbers of animals are available to the manager to base decisions on</w:delText>
        </w:r>
      </w:del>
      <w:r>
        <w:rPr/>
        <w:t xml:space="preserve">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w:t>
      </w:r>
      <w:del w:id="112" w:author="Brad Duthie" w:date="2021-09-08T21:37:07Z">
        <w:r>
          <w:rPr/>
          <w:delText>GA</w:delText>
        </w:r>
      </w:del>
      <w:ins w:id="113" w:author="Brad Duthie" w:date="2021-09-08T21:37:07Z">
        <w:r>
          <w:rPr/>
          <w:t>genetic</w:t>
        </w:r>
      </w:ins>
      <w:r>
        <w:rPr/>
        <w:t xml:space="preserve"> algorithm</w:t>
      </w:r>
      <w:del w:id="114" w:author="Brad Duthie" w:date="2021-09-08T21:37:14Z">
        <w:r>
          <w:rPr/>
          <w:delText>s</w:delText>
        </w:r>
      </w:del>
      <w:r>
        <w:rPr/>
        <w:t xml:space="preserve"> with default parameter settings. User (farmer) budgets are set to 1500 units per time step, manager budgets to 1000 units (both for the initial 5 time steps and the subsequent game play). </w:t>
      </w:r>
      <w:del w:id="115" w:author="Brad Duthie" w:date="2021-09-08T21:37:29Z">
        <w:r>
          <w:rPr/>
          <w:delText>The u</w:delText>
        </w:r>
      </w:del>
      <w:ins w:id="116" w:author="Brad Duthie" w:date="2021-09-08T21:37:29Z">
        <w:r>
          <w:rPr/>
          <w:t>U</w:t>
        </w:r>
      </w:ins>
      <w:r>
        <w:rPr/>
        <w:t>sers</w:t>
      </w:r>
      <w:del w:id="117" w:author="Brad Duthie" w:date="2021-09-08T21:37:31Z">
        <w:r>
          <w:rPr/>
          <w:delText xml:space="preserve"> (farmers)</w:delText>
        </w:r>
      </w:del>
      <w:r>
        <w:rPr/>
        <w:t xml:space="preserve"> aim to maximise yield from their land</w:t>
      </w:r>
      <w:ins w:id="118" w:author="Brad Duthie" w:date="2021-09-08T21:38:36Z">
        <w:r>
          <w:rPr/>
          <w:t>;</w:t>
        </w:r>
      </w:ins>
      <w:del w:id="119" w:author="Brad Duthie" w:date="2021-09-08T21:38:35Z">
        <w:r>
          <w:rPr/>
          <w:delText>,</w:delText>
        </w:r>
      </w:del>
      <w:r>
        <w:rPr/>
        <w:t xml:space="preserve">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w:t>
      </w:r>
      <w:ins w:id="120" w:author="Brad Duthie" w:date="2021-09-08T21:38:46Z">
        <w:r>
          <w:rPr/>
          <w:t>or</w:t>
        </w:r>
      </w:ins>
      <w:del w:id="121" w:author="Brad Duthie" w:date="2021-09-08T21:38:46Z">
        <w:r>
          <w:rPr/>
          <w:delText>/</w:delText>
        </w:r>
      </w:del>
      <w:r>
        <w:rPr/>
        <w:t xml:space="preserve"> case studies</w:t>
      </w:r>
      <w:del w:id="122" w:author="Brad Duthie" w:date="2021-09-08T21:38:54Z">
        <w:r>
          <w:rPr/>
          <w:delText>,</w:delText>
        </w:r>
      </w:del>
      <w:r>
        <w:rPr/>
        <w:t xml:space="preserve"> and will adjust models and parameter settings accordingly (see Discussion).</w:t>
      </w:r>
    </w:p>
    <w:p>
      <w:pPr>
        <w:pStyle w:val="TextBody"/>
        <w:rPr/>
      </w:pPr>
      <w:r>
        <w:rPr/>
        <w:t xml:space="preserve">Each </w:t>
      </w:r>
      <w:del w:id="123" w:author="Brad Duthie" w:date="2021-09-08T21:39:50Z">
        <w:r>
          <w:rPr/>
          <w:delText>following</w:delText>
        </w:r>
      </w:del>
      <w:ins w:id="124" w:author="Brad Duthie" w:date="2021-09-08T21:39:50Z">
        <w:r>
          <w:rPr/>
          <w:t>subsequent</w:t>
        </w:r>
      </w:ins>
      <w:r>
        <w:rPr/>
        <w:t xml:space="preserve"> A&amp;F time step then consists of (1) </w:t>
      </w:r>
      <w:del w:id="125" w:author="Brad Duthie" w:date="2021-09-08T21:39:55Z">
        <w:commentRangeStart w:id="22"/>
        <w:r>
          <w:rPr/>
          <w:delText>user</w:delText>
        </w:r>
      </w:del>
      <w:ins w:id="126" w:author="Brad Duthie" w:date="2021-09-08T21:39:55Z">
        <w:r>
          <w:rPr/>
          <w:t>player</w:t>
        </w:r>
      </w:ins>
      <w:ins w:id="127" w:author="Brad Duthie" w:date="2021-09-08T21:40:11Z">
        <w:r>
          <w:rPr/>
        </w:r>
      </w:ins>
      <w:commentRangeEnd w:id="22"/>
      <w:r>
        <w:commentReference w:id="22"/>
      </w:r>
      <w:r>
        <w:rPr/>
        <w:t xml:space="preserve">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p>
    <w:p>
      <w:pPr>
        <w:pStyle w:val="Heading3"/>
        <w:numPr>
          <w:ilvl w:val="2"/>
          <w:numId w:val="2"/>
        </w:numPr>
        <w:rPr/>
      </w:pPr>
      <w:r>
        <w:rPr/>
        <w:t>User interface</w:t>
      </w:r>
    </w:p>
    <w:p>
      <w:pPr>
        <w:pStyle w:val="FirstParagraph"/>
        <w:rPr/>
      </w:pPr>
      <w:r>
        <w:rPr/>
        <w:t>The user interface for A&amp;F is a web application</w:t>
      </w:r>
      <w:del w:id="128" w:author="Brad Duthie" w:date="2021-09-08T21:40:44Z">
        <w:r>
          <w:rPr/>
          <w:delText xml:space="preserve"> is</w:delText>
        </w:r>
      </w:del>
      <w:r>
        <w:rPr/>
        <w:t xml:space="preserve"> coded in R</w:t>
      </w:r>
      <w:del w:id="129" w:author="Brad Duthie" w:date="2021-09-08T21:40:48Z">
        <w:r>
          <w:rPr/>
          <w:delText>,</w:delText>
        </w:r>
      </w:del>
      <w:r>
        <w:rPr/>
        <w:t xml:space="preserve"> using </w:t>
      </w:r>
      <w:hyperlink r:id="rId6">
        <w:r>
          <w:rPr>
            <w:rStyle w:val="VerbatimChar"/>
          </w:rPr>
          <w:t>Shiny</w:t>
        </w:r>
      </w:hyperlink>
      <w:r>
        <w:rPr/>
        <w:t xml:space="preserve"> (1.6.0), and packages </w:t>
      </w:r>
      <w:hyperlink r:id="rId7">
        <w:r>
          <w:rPr>
            <w:rStyle w:val="VerbatimChar"/>
          </w:rPr>
          <w:t>shinyjs</w:t>
        </w:r>
      </w:hyperlink>
      <w:r>
        <w:rPr/>
        <w:t xml:space="preserve"> (2.0.0), </w:t>
      </w:r>
      <w:hyperlink r:id="rId8">
        <w:r>
          <w:rPr>
            <w:rStyle w:val="VerbatimChar"/>
          </w:rPr>
          <w:t>shinyBS</w:t>
        </w:r>
      </w:hyperlink>
      <w:r>
        <w:rPr/>
        <w:t xml:space="preserve"> (0.61), and </w:t>
      </w:r>
      <w:hyperlink r:id="rId9">
        <w:r>
          <w:rPr>
            <w:rStyle w:val="VerbatimChar"/>
          </w:rPr>
          <w:t>waiter</w:t>
        </w:r>
      </w:hyperlink>
      <w:r>
        <w:rPr/>
        <w:t xml:space="preserve"> (0.2.2).</w:t>
      </w:r>
    </w:p>
    <w:p>
      <w:pPr>
        <w:pStyle w:val="TextBody"/>
        <w:rPr/>
      </w:pPr>
      <w:r>
        <w:rPr/>
        <w:t>On starting a new game session</w:t>
      </w:r>
      <w:del w:id="130" w:author="Brad Duthie" w:date="2021-09-08T21:41:41Z">
        <w:r>
          <w:rPr/>
          <w:delText>,</w:delText>
        </w:r>
      </w:del>
      <w:r>
        <w:rPr/>
        <w:t xml:space="preserve">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CaptionedFigure"/>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pic:cNvPicPr>
                      <a:picLocks noChangeAspect="1" noChangeArrowheads="1"/>
                    </pic:cNvPicPr>
                  </pic:nvPicPr>
                  <pic:blipFill>
                    <a:blip r:embed="rId10"/>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w:t>
      </w:r>
      <w:ins w:id="131" w:author="Brad Duthie" w:date="2021-09-08T21:42:20Z">
        <w:r>
          <w:rPr/>
          <w:t>,</w:t>
        </w:r>
      </w:ins>
      <w:r>
        <w:rPr/>
        <w:t xml:space="preserv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Style w:val="FootnoteAnchor"/>
        </w:rPr>
        <w:footnoteReference w:id="4"/>
      </w:r>
      <w:r>
        <w:rPr/>
        <w:t xml:space="preserve"> affected by the manager (player), so no input is available for </w:t>
      </w:r>
      <w:ins w:id="132" w:author="Brad Duthie" w:date="2021-09-08T21:43:15Z">
        <w:r>
          <w:rPr/>
          <w:t>it</w:t>
        </w:r>
      </w:ins>
      <w:del w:id="133" w:author="Brad Duthie" w:date="2021-09-08T21:43:15Z">
        <w:r>
          <w:rPr/>
          <w:delText xml:space="preserve">this </w:delText>
        </w:r>
      </w:del>
      <w:r>
        <w:rPr/>
        <w:t>.</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w:t>
      </w:r>
      <w:ins w:id="134" w:author="Brad Duthie" w:date="2021-09-08T21:43:25Z">
        <w:r>
          <w:rPr/>
          <w:t>,</w:t>
        </w:r>
      </w:ins>
      <w:r>
        <w:rPr/>
        <w:t xml:space="preserve">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4" w:name="user-interface"/>
      <w:bookmarkEnd w:id="4"/>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on the one hand, and overall agricultural yield (“yield score,</w:t>
      </w:r>
      <w:commentRangeStart w:id="23"/>
      <w:r>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t>
      </w:r>
      <w:ins w:id="135" w:author="Brad Duthie" w:date="2021-09-08T21:43:53Z">
        <w:r>
          <w:rPr/>
        </w:r>
      </w:ins>
      <w:commentRangeEnd w:id="23"/>
      <w:r>
        <w:commentReference w:id="23"/>
      </w:r>
      <w:r>
        <w:rPr/>
        <w:t xml:space="preserve">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r>
                  <w:rPr>
                    <w:rFonts w:ascii="Cambria Math" w:hAnsi="Cambria Math"/>
                  </w:rPr>
                  <m:t xml:space="preserve">⋅</m:t>
                </m:r>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d>
          <m:dPr>
            <m:begChr m:val="("/>
            <m:endChr m:val=")"/>
          </m:dPr>
          <m:e>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w:t>
      </w:r>
      <w:commentRangeStart w:id="24"/>
      <w:r>
        <w:rPr/>
        <w:t>session</w:t>
      </w:r>
      <w:r>
        <w:rPr/>
      </w:r>
      <w:ins w:id="136" w:author="Brad Duthie" w:date="2021-09-08T21:44:05Z">
        <w:commentRangeEnd w:id="24"/>
        <w:r>
          <w:commentReference w:id="24"/>
        </w:r>
        <w:r>
          <w:rPr/>
          <w:commentReference w:id="25"/>
        </w:r>
      </w:ins>
      <w:ins w:id="137" w:author="Brad Duthie" w:date="2021-09-08T21:49:36Z">
        <w:r>
          <w:rPr/>
          <w:commentReference w:id="26"/>
        </w:r>
      </w:ins>
      <w:r>
        <w:rPr/>
        <w:t>.</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5" w:name="game-objective-scores-and-scoreboard"/>
      <w:bookmarkEnd w:id="5"/>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commentRangeStart w:id="27"/>
      <w:r>
        <w:rPr>
          <w:b/>
          <w:bCs/>
        </w:rPr>
        <w:t>Fig X</w:t>
      </w:r>
      <w:r>
        <w:rPr>
          <w:b/>
          <w:bCs/>
        </w:rPr>
      </w:r>
      <w:commentRangeEnd w:id="27"/>
      <w:r>
        <w:commentReference w:id="27"/>
      </w:r>
      <w:r>
        <w:rPr/>
        <w:t xml:space="preserve"> and a full list of parameter values stored and their description is listed in </w:t>
      </w:r>
      <w:commentRangeStart w:id="28"/>
      <w:r>
        <w:rPr>
          <w:b/>
          <w:bCs/>
        </w:rPr>
        <w:t>Table X</w:t>
      </w:r>
      <w:r>
        <w:rPr>
          <w:b/>
          <w:bCs/>
        </w:rPr>
      </w:r>
      <w:commentRangeEnd w:id="28"/>
      <w:r>
        <w:commentReference w:id="28"/>
      </w:r>
      <w:r>
        <w:rPr/>
        <w:t>. The current version of A&amp;F stores only a subset of GMSE parameters (</w:t>
      </w:r>
      <w:commentRangeStart w:id="29"/>
      <w:r>
        <w:rPr>
          <w:b/>
          <w:bCs/>
        </w:rPr>
        <w:t>Table X</w:t>
      </w:r>
      <w:r>
        <w:rPr>
          <w:b/>
          <w:bCs/>
        </w:rPr>
      </w:r>
      <w:commentRangeEnd w:id="29"/>
      <w:r>
        <w:commentReference w:id="29"/>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commentRangeStart w:id="30"/>
      <w:r>
        <w:rPr/>
        <w:t>In</w:t>
      </w:r>
      <w:r>
        <w:rPr/>
      </w:r>
      <w:ins w:id="138" w:author="Brad Duthie" w:date="2021-09-08T21:51:50Z">
        <w:commentRangeEnd w:id="30"/>
        <w:r>
          <w:commentReference w:id="30"/>
        </w:r>
        <w:r>
          <w:rPr/>
          <w:commentReference w:id="31"/>
        </w:r>
      </w:ins>
      <w:r>
        <w:rPr/>
        <w:t xml:space="preserve"> summary, six main tables are used to store data (see </w:t>
      </w:r>
      <w:r>
        <w:rPr>
          <w:b/>
          <w:bCs/>
        </w:rPr>
        <w:t>XXX</w:t>
      </w:r>
      <w:r>
        <w:rPr/>
        <w:t xml:space="preserve"> for a full description). Tables are linked by the unique session ID present in each table.</w:t>
      </w:r>
    </w:p>
    <w:p>
      <w:pPr>
        <w:pStyle w:val="Normal"/>
        <w:numPr>
          <w:ilvl w:val="0"/>
          <w:numId w:val="5"/>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5"/>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5"/>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5"/>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5"/>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6" w:name="data-collection-database"/>
      <w:bookmarkStart w:id="7" w:name="animalfarm"/>
      <w:bookmarkStart w:id="8" w:name="outline-of-approach"/>
      <w:bookmarkEnd w:id="6"/>
      <w:bookmarkEnd w:id="7"/>
      <w:bookmarkEnd w:id="8"/>
    </w:p>
    <w:p>
      <w:pPr>
        <w:pStyle w:val="Heading1"/>
        <w:numPr>
          <w:ilvl w:val="0"/>
          <w:numId w:val="2"/>
        </w:numPr>
        <w:rPr/>
      </w:pPr>
      <w:r>
        <w:rPr/>
        <w:t>Example application</w:t>
      </w:r>
    </w:p>
    <w:p>
      <w:pPr>
        <w:pStyle w:val="Heading2"/>
        <w:numPr>
          <w:ilvl w:val="1"/>
          <w:numId w:val="2"/>
        </w:numPr>
        <w:ind w:left="0" w:right="0" w:hanging="0"/>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xml:space="preserve">).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w:t>
      </w:r>
      <w:commentRangeStart w:id="32"/>
      <w:r>
        <w:rPr/>
        <w:t>variability</w:t>
      </w:r>
      <w:ins w:id="139" w:author="Brad Duthie" w:date="2021-09-08T21:52:48Z">
        <w:r>
          <w:rPr/>
        </w:r>
      </w:ins>
      <w:commentRangeEnd w:id="32"/>
      <w:r>
        <w:commentReference w:id="32"/>
      </w:r>
      <w:r>
        <w:rPr/>
        <w:t xml:space="preserve"> in real-life decision-making processes. Parameterising an alternative algorithm directly based on empirical decision-making data has the potential to address these shortcomings.</w:t>
      </w:r>
    </w:p>
    <w:p>
      <w:pPr>
        <w:pStyle w:val="Heading2"/>
        <w:numPr>
          <w:ilvl w:val="1"/>
          <w:numId w:val="2"/>
        </w:numPr>
        <w:ind w:left="0" w:right="0" w:hanging="0"/>
        <w:rPr/>
      </w:pPr>
      <w:r>
        <w:rPr/>
        <w:t>Example scenario &amp; method</w:t>
      </w:r>
    </w:p>
    <w:p>
      <w:pPr>
        <w:pStyle w:val="Heading3"/>
        <w:numPr>
          <w:ilvl w:val="2"/>
          <w:numId w:val="2"/>
        </w:numPr>
        <w:rPr/>
      </w:pPr>
      <w:r>
        <w:rPr/>
        <w:t>Rationale &amp; methods</w:t>
      </w:r>
    </w:p>
    <w:p>
      <w:pPr>
        <w:pStyle w:val="FirstParagraph"/>
        <w:rPr/>
      </w:pPr>
      <w:ins w:id="140" w:author="Brad Duthie" w:date="2021-09-08T21:53:00Z">
        <w:r>
          <w:rPr/>
          <w:t>H</w:t>
        </w:r>
      </w:ins>
      <w:del w:id="141" w:author="Brad Duthie" w:date="2021-09-08T21:53:00Z">
        <w:r>
          <w:rPr/>
          <w:delText>We h</w:delText>
        </w:r>
      </w:del>
      <w:r>
        <w:rPr/>
        <w:t>ere</w:t>
      </w:r>
      <w:ins w:id="142" w:author="Brad Duthie" w:date="2021-09-08T21:53:01Z">
        <w:r>
          <w:rPr/>
          <w:t xml:space="preserve"> </w:t>
        </w:r>
      </w:ins>
      <w:ins w:id="143" w:author="Brad Duthie" w:date="2021-09-08T21:53:01Z">
        <w:r>
          <w:rPr/>
          <w:t>we</w:t>
        </w:r>
      </w:ins>
      <w:r>
        <w:rPr/>
        <w:t xml:space="preserve"> illustrate one aspect of this potential by collecting decision-making data from a small sample of test players</w:t>
      </w:r>
      <w:del w:id="144" w:author="Brad Duthie" w:date="2021-09-08T21:53:06Z">
        <w:r>
          <w:rPr/>
          <w:delText>,</w:delText>
        </w:r>
      </w:del>
      <w:r>
        <w:rPr/>
        <w:t xml:space="preserve"> during a short period.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(stakeholders, </w:t>
      </w:r>
      <w:r>
        <w:rPr/>
      </w:r>
      <m:oMath xmlns:m="http://schemas.openxmlformats.org/officeDocument/2006/math">
        <m:r>
          <w:rPr>
            <w:rFonts w:ascii="Cambria Math" w:hAnsi="Cambria Math"/>
          </w:rPr>
          <m:t xml:space="preserve">s</m:t>
        </m:r>
      </m:oMath>
      <w:r>
        <w:rPr/>
        <w:t>). While inequity in land ownership is commonplace and of interest to conservation strategies (</w:t>
      </w:r>
      <w:r>
        <w:rPr>
          <w:b/>
          <w:bCs/>
        </w:rPr>
        <w:t>REF</w:t>
      </w:r>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w:t>
      </w:r>
      <w:r>
        <w:rPr>
          <w:b/>
          <w:bCs/>
        </w:rPr>
        <w:t>Fig X</w:t>
      </w:r>
      <w:r>
        <w:rPr/>
        <w:t xml:space="preserve">) and one of nine possible values of </w:t>
      </w:r>
      <w:r>
        <w:rPr/>
      </w:r>
      <m:oMath xmlns:m="http://schemas.openxmlformats.org/officeDocument/2006/math">
        <m:r>
          <w:rPr>
            <w:rFonts w:ascii="Cambria Math" w:hAnsi="Cambria Math"/>
          </w:rPr>
          <m:t xml:space="preserve">s</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45 contacts working in conservation science and practical conservation and management, covering a range of academic institutions, research institutes, NGO’s and government. Contacts were also asked to share the link with any potentially interested contacts.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9" w:name="rationale-methods"/>
      <w:bookmarkEnd w:id="9"/>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0" w:name="ethics"/>
      <w:bookmarkStart w:id="11" w:name="example-scenario-method"/>
      <w:bookmarkEnd w:id="10"/>
      <w:bookmarkEnd w:id="11"/>
    </w:p>
    <w:p>
      <w:pPr>
        <w:pStyle w:val="Heading2"/>
        <w:numPr>
          <w:ilvl w:val="1"/>
          <w:numId w:val="2"/>
        </w:numPr>
        <w:ind w:left="0" w:right="0" w:hanging="0"/>
        <w:rPr/>
      </w:pPr>
      <w:r>
        <w:rPr/>
        <w:t>Illustrative results</w:t>
      </w:r>
    </w:p>
    <w:p>
      <w:pPr>
        <w:pStyle w:val="FirstParagraph"/>
        <w:rPr/>
      </w:pPr>
      <w:r>
        <w:rPr/>
        <w:t xml:space="preserve">Between 21 July 2021 and 19 August 2021, we collated data on 76 play session by </w:t>
      </w:r>
      <w:commentRangeStart w:id="33"/>
      <w:r>
        <w:rPr/>
        <w:t>28 unique</w:t>
      </w:r>
      <w:ins w:id="145" w:author="Brad Duthie" w:date="2021-09-08T21:54:35Z">
        <w:r>
          <w:rPr/>
        </w:r>
      </w:ins>
      <w:commentRangeEnd w:id="33"/>
      <w:r>
        <w:commentReference w:id="33"/>
      </w:r>
      <w:r>
        <w:rPr/>
        <w:t xml:space="preserve"> players</w:t>
      </w:r>
      <w:r>
        <w:rPr>
          <w:rStyle w:val="FootnoteAnchor"/>
          <w:rStyle w:val="FootnoteAnchor"/>
        </w:rPr>
        <w:footnoteReference w:id="5"/>
      </w:r>
      <w:r>
        <w:rPr/>
        <w:t>. Sessions lasted 4.5</w:t>
      </w:r>
      <w:ins w:id="146" w:author="Brad Duthie" w:date="2021-09-08T21:53:52Z">
        <w:r>
          <w:rPr/>
          <w:t xml:space="preserve"> </w:t>
        </w:r>
      </w:ins>
      <w:ins w:id="147" w:author="Brad Duthie" w:date="2021-09-08T21:53:52Z">
        <w:r>
          <w:rPr/>
          <w:t>minutes</w:t>
        </w:r>
      </w:ins>
      <w:r>
        <w:rPr/>
        <w:t xml:space="preserve"> on average (0.2 - </w:t>
      </w:r>
      <w:commentRangeStart w:id="34"/>
      <w:r>
        <w:rPr/>
        <w:t>179.4</w:t>
      </w:r>
      <w:ins w:id="148" w:author="Brad Duthie" w:date="2021-09-08T21:54:00Z">
        <w:r>
          <w:rPr/>
        </w:r>
      </w:ins>
      <w:commentRangeEnd w:id="34"/>
      <w:r>
        <w:commentReference w:id="34"/>
      </w:r>
      <w:r>
        <w:rPr/>
        <w:t xml:space="preserve">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3a). Differences in extinction probability with variability in farmer (stakeholder) number was less pronounced (Figure 3b).</w:t>
      </w:r>
    </w:p>
    <w:p>
      <w:pPr>
        <w:pStyle w:val="TextBody"/>
        <w:rPr/>
      </w:pPr>
      <w:r>
        <w:rPr/>
        <w:t>These extinction probabilities were reflected in the animal population trajectories in each parameter scenario. Figure 4 shows trajectories per level of landownership variability, with cases where the population reached extinction highlighted in red. Both higher levels of variablility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5.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5c vs. 5a-b). It should be noted that this may in part be an artifact of somewhat lower sample size at higher time steps (because in some sessions the population would have gone extinct part way through a session).</w:t>
      </w:r>
      <w:commentRangeStart w:id="35"/>
      <w:r>
        <w:rPr/>
        <w:t xml:space="preserve"> On average, hunting licence costs also appeared to be set lower overall at higher land ownership variability. By comparison, costs set for scaring licences appeared to more stable over time (Figures 5d-f).</w:t>
      </w:r>
      <w:ins w:id="149" w:author="Brad Duthie" w:date="2021-09-08T21:55:32Z">
        <w:commentRangeEnd w:id="35"/>
        <w:r>
          <w:commentReference w:id="35"/>
        </w:r>
        <w:r>
          <w:rPr/>
        </w:r>
      </w:ins>
    </w:p>
    <w:p>
      <w:pPr>
        <w:pStyle w:val="CaptionedFigure"/>
        <w:rPr/>
      </w:pPr>
      <w:r>
        <w:rPr/>
        <w:drawing>
          <wp:inline distT="0" distB="0" distL="0" distR="0">
            <wp:extent cx="5943600" cy="2971800"/>
            <wp:effectExtent l="0" t="0" r="0" b="0"/>
            <wp:docPr id="3" name="Image2" descr="Figure 3.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ImageCaption"/>
        <w:rPr/>
      </w:pPr>
      <w:r>
        <w:rPr/>
        <w:t>Figure 3. Proportion of game sessions where animal population reached extinction, as a function of (a) land ownership variability and (b) the number of farmers (stakeholders) in the game session.</w:t>
      </w:r>
    </w:p>
    <w:p>
      <w:pPr>
        <w:pStyle w:val="CaptionedFigure"/>
        <w:rPr/>
      </w:pPr>
      <w:r>
        <w:rPr/>
        <w:drawing>
          <wp:inline distT="0" distB="0" distL="0" distR="0">
            <wp:extent cx="5943600" cy="2971800"/>
            <wp:effectExtent l="0" t="0" r="0" b="0"/>
            <wp:docPr id="4" name="Image3" descr="Figure 4.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2"/>
                    <a:stretch>
                      <a:fillRect/>
                    </a:stretch>
                  </pic:blipFill>
                  <pic:spPr bwMode="auto">
                    <a:xfrm>
                      <a:off x="0" y="0"/>
                      <a:ext cx="5943600" cy="2971800"/>
                    </a:xfrm>
                    <a:prstGeom prst="rect">
                      <a:avLst/>
                    </a:prstGeom>
                  </pic:spPr>
                </pic:pic>
              </a:graphicData>
            </a:graphic>
          </wp:inline>
        </w:drawing>
      </w:r>
    </w:p>
    <w:p>
      <w:pPr>
        <w:pStyle w:val="ImageCaption"/>
        <w:rPr/>
      </w:pPr>
      <w:r>
        <w:rPr/>
        <w:t>Figure 4. Animal population trajectories per game session, split by levels of land ownership variability. Trajectories highlighted in red are sessions where the population reached extinction.</w:t>
      </w:r>
    </w:p>
    <w:p>
      <w:pPr>
        <w:pStyle w:val="CaptionedFigure"/>
        <w:rPr/>
      </w:pPr>
      <w:r>
        <w:rPr/>
        <w:drawing>
          <wp:inline distT="0" distB="0" distL="0" distR="0">
            <wp:extent cx="5943600" cy="4160520"/>
            <wp:effectExtent l="0" t="0" r="0" b="0"/>
            <wp:doc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3"/>
                    <a:stretch>
                      <a:fillRect/>
                    </a:stretch>
                  </pic:blipFill>
                  <pic:spPr bwMode="auto">
                    <a:xfrm>
                      <a:off x="0" y="0"/>
                      <a:ext cx="5943600" cy="4160520"/>
                    </a:xfrm>
                    <a:prstGeom prst="rect">
                      <a:avLst/>
                    </a:prstGeom>
                  </pic:spPr>
                </pic:pic>
              </a:graphicData>
            </a:graphic>
          </wp:inline>
        </w:drawing>
      </w:r>
    </w:p>
    <w:p>
      <w:pPr>
        <w:pStyle w:val="ImageCaption"/>
        <w:rPr/>
      </w:pPr>
      <w:r>
        <w:rPr/>
        <w:t xml:space="preserve">Figure 5. Summary of player </w:t>
      </w:r>
      <w:commentRangeStart w:id="36"/>
      <w:r>
        <w:rPr/>
        <w:t>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2" w:name="illustrative-results"/>
      <w:bookmarkStart w:id="13" w:name="example-application"/>
      <w:bookmarkEnd w:id="12"/>
      <w:bookmarkEnd w:id="13"/>
    </w:p>
    <w:p>
      <w:pPr>
        <w:pStyle w:val="Heading1"/>
        <w:numPr>
          <w:ilvl w:val="0"/>
          <w:numId w:val="2"/>
        </w:numPr>
        <w:rPr/>
      </w:pPr>
      <w:r>
        <w:rPr/>
        <w:t>Discussion</w:t>
      </w:r>
      <w:ins w:id="150" w:author="Brad Duthie" w:date="2021-09-08T21:56:15Z">
        <w:commentRangeEnd w:id="36"/>
        <w:r>
          <w:commentReference w:id="36"/>
        </w:r>
        <w:r>
          <w:rPr/>
        </w:r>
      </w:ins>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referrring to model-games as data-collection tools, as opposed to exclusively as communication- or educational tools.</w:t>
      </w:r>
    </w:p>
    <w:p>
      <w:pPr>
        <w:pStyle w:val="Heading2"/>
        <w:numPr>
          <w:ilvl w:val="1"/>
          <w:numId w:val="2"/>
        </w:numPr>
        <w:ind w:left="0" w:right="0" w:hanging="0"/>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in GMSE, ranging from variability in demography or behaviour of the natural resource, to user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w:t>
      </w:r>
      <w:del w:id="151" w:author="Brad Duthie" w:date="2021-09-08T21:58:03Z">
        <w:r>
          <w:rPr/>
          <w:delText>,</w:delText>
        </w:r>
      </w:del>
      <w:r>
        <w:rPr/>
        <w:t xml:space="preserve"> to better reflect real-world decision making. Given a large enough sample of play sessions with a range of parameter combinations and outcomes, it may be possible to train machine learning algorithms on data collected from this approach, to </w:t>
      </w:r>
      <w:del w:id="152" w:author="Brad Duthie" w:date="2021-09-08T21:58:15Z">
        <w:r>
          <w:rPr/>
          <w:delText>represent</w:delText>
        </w:r>
      </w:del>
      <w:ins w:id="153" w:author="Brad Duthie" w:date="2021-09-08T21:58:15Z">
        <w:r>
          <w:rPr/>
          <w:t xml:space="preserve">simulate a </w:t>
        </w:r>
      </w:ins>
      <w:ins w:id="154" w:author="Brad Duthie" w:date="2021-09-08T21:58:15Z">
        <w:commentRangeStart w:id="37"/>
        <w:r>
          <w:rPr/>
          <w:t>heuristic</w:t>
        </w:r>
      </w:ins>
      <w:ins w:id="155" w:author="Brad Duthie" w:date="2021-09-08T21:58:15Z">
        <w:r>
          <w:rPr/>
        </w:r>
      </w:ins>
      <w:ins w:id="156" w:author="Brad Duthie" w:date="2021-09-08T21:58:15Z">
        <w:commentRangeEnd w:id="37"/>
        <w:r>
          <w:commentReference w:id="37"/>
        </w:r>
        <w:r>
          <w:rPr/>
          <w:t xml:space="preserve"> of</w:t>
        </w:r>
      </w:ins>
      <w:r>
        <w:rPr/>
        <w:t xml:space="preserve"> human decision-making under a wide range of conditions.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very limited in how they can represent such “non-rational” decision-making.</w:t>
      </w:r>
      <w:bookmarkStart w:id="14" w:name="potential"/>
      <w:bookmarkEnd w:id="14"/>
    </w:p>
    <w:p>
      <w:pPr>
        <w:pStyle w:val="Heading2"/>
        <w:numPr>
          <w:ilvl w:val="1"/>
          <w:numId w:val="2"/>
        </w:numPr>
        <w:ind w:left="0" w:right="0" w:hanging="0"/>
        <w:rPr/>
      </w:pPr>
      <w:r>
        <w:rPr/>
        <w:t>Some limitations and potential solutions</w:t>
      </w:r>
    </w:p>
    <w:p>
      <w:pPr>
        <w:pStyle w:val="Heading3"/>
        <w:numPr>
          <w:ilvl w:val="2"/>
          <w:numId w:val="2"/>
        </w:numPr>
        <w:rPr/>
      </w:pPr>
      <w:r>
        <w:rPr/>
        <w:t>“</w:t>
      </w:r>
      <w:r>
        <w:rPr/>
        <w:t>The game is unrealistic”</w:t>
      </w:r>
    </w:p>
    <w:p>
      <w:pPr>
        <w:pStyle w:val="FirstParagraph"/>
        <w:rPr/>
      </w:pPr>
      <w:r>
        <w:rPr/>
        <w:t>There are clearly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w:t>
      </w:r>
      <w:commentRangeStart w:id="38"/>
      <w:r>
        <w:rPr>
          <w:b/>
          <w:bCs/>
        </w:rPr>
        <w:t>INSERT QUOTES?</w:t>
      </w:r>
      <w:ins w:id="157" w:author="Brad Duthie" w:date="2021-09-08T22:00:33Z">
        <w:r>
          <w:rPr>
            <w:b/>
            <w:bCs/>
          </w:rPr>
        </w:r>
      </w:ins>
      <w:commentRangeEnd w:id="38"/>
      <w:r>
        <w:commentReference w:id="38"/>
      </w:r>
      <w:r>
        <w:rPr/>
        <w:t>).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(at best) biased. While a very important point, it is interesting to note that strictly speaking,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true of any model as they are of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user (i</w:t>
      </w:r>
      <w:commentRangeStart w:id="39"/>
      <w:r>
        <w:rPr/>
        <w:t>.e. player) to fully understand the model’s structure, assumptions, and consequent limitations: particularly given complex socio-ecological models, it can be challenging to effectively communicate the full scope of features and limitation</w:t>
      </w:r>
      <w:ins w:id="158" w:author="Brad Duthie" w:date="2021-09-08T22:01:01Z">
        <w:r>
          <w:rPr/>
        </w:r>
      </w:ins>
      <w:commentRangeEnd w:id="39"/>
      <w:r>
        <w:commentReference w:id="39"/>
      </w:r>
      <w:r>
        <w:rPr/>
        <w:t>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users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p>
    <w:p>
      <w:pPr>
        <w:pStyle w:val="Heading3"/>
        <w:numPr>
          <w:ilvl w:val="2"/>
          <w:numId w:val="2"/>
        </w:numPr>
        <w:rPr/>
      </w:pPr>
      <w:r>
        <w:rPr/>
        <w:t>“</w:t>
      </w:r>
      <w:r>
        <w:rPr/>
        <w:t>Humans are biased”</w:t>
      </w:r>
    </w:p>
    <w:p>
      <w:pPr>
        <w:pStyle w:val="FirstParagraph"/>
        <w:rPr/>
      </w:pPr>
      <w:r>
        <w:rPr/>
        <w:t>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public.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w:t>
      </w:r>
      <w:r>
        <w:rPr>
          <w:b/>
          <w:bCs/>
        </w:rPr>
        <w:t>REF Izzy’s game</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w:t>
      </w:r>
      <w:del w:id="159" w:author="Brad Duthie" w:date="2021-09-08T22:02:10Z">
        <w:r>
          <w:rPr/>
          <w:delText>t</w:delText>
        </w:r>
      </w:del>
      <w:r>
        <w:rPr/>
        <w:t xml:space="preserve">ttitudes (as in e.g.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w:t>
      </w:r>
      <w:r>
        <w:rPr>
          <w:b/>
          <w:bCs/>
        </w:rPr>
        <w:t>INCLUDE PHRASE ON GAME GOAL IN INTRO SCREENS</w:t>
      </w:r>
      <w:r>
        <w:rPr/>
        <w:t>). Careful framing of the game (either in open play or in more limited experimental settings) in terms of game objectives, and ensuring that this matches the objective of the particular application, is vital to avoid goal bias.</w:t>
      </w:r>
    </w:p>
    <w:p>
      <w:pPr>
        <w:pStyle w:val="Heading2"/>
        <w:numPr>
          <w:ilvl w:val="1"/>
          <w:numId w:val="2"/>
        </w:numPr>
        <w:ind w:left="0" w:right="0" w:hanging="0"/>
        <w:rPr/>
      </w:pPr>
      <w:r>
        <w:rPr/>
        <w:t xml:space="preserve">Concluding </w:t>
      </w:r>
      <w:commentRangeStart w:id="40"/>
      <w:r>
        <w:rPr/>
        <w:t>remarks</w:t>
      </w:r>
    </w:p>
    <w:p>
      <w:pPr>
        <w:pStyle w:val="FirstParagraph"/>
        <w:rPr/>
      </w:pPr>
      <w:r>
        <w:rPr/>
        <w:t>Provided that the limitations outlined abo</w:t>
      </w:r>
      <w:ins w:id="160" w:author="Brad Duthie" w:date="2021-09-08T22:02:20Z">
        <w:r>
          <w:rPr/>
        </w:r>
      </w:ins>
      <w:commentRangeEnd w:id="40"/>
      <w:r>
        <w:commentReference w:id="40"/>
      </w:r>
      <w:r>
        <w:rPr/>
        <w:t>ve are taken into account, and the given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bookmarkStart w:id="15" w:name="concluding-remarks"/>
      <w:bookmarkStart w:id="16" w:name="discussion"/>
      <w:bookmarkEnd w:id="15"/>
      <w:bookmarkEnd w:id="16"/>
    </w:p>
    <w:p>
      <w:pPr>
        <w:pStyle w:val="Heading1"/>
        <w:numPr>
          <w:ilvl w:val="0"/>
          <w:numId w:val="2"/>
        </w:numPr>
        <w:rPr/>
      </w:pPr>
      <w:r>
        <w:rPr/>
        <w:t>Ack</w:t>
      </w:r>
      <w:commentRangeStart w:id="41"/>
      <w:r>
        <w:rPr/>
        <w:t>nowledgements</w:t>
      </w:r>
    </w:p>
    <w:p>
      <w:pPr>
        <w:pStyle w:val="FirstParagraph"/>
        <w:rPr/>
      </w:pPr>
      <w:r>
        <w:rPr/>
        <w:t>We thank all the trial players fo</w:t>
      </w:r>
      <w:ins w:id="161" w:author="Brad Duthie" w:date="2021-09-08T22:06:57Z">
        <w:r>
          <w:rPr/>
        </w:r>
      </w:ins>
      <w:commentRangeEnd w:id="41"/>
      <w:r>
        <w:commentReference w:id="41"/>
      </w:r>
      <w:r>
        <w:rPr/>
        <w:t xml:space="preserve">r their time and effort in testing A&amp;F. Special thanks to five of the trial players for providing specific feedback on which much of the Discussion for this paper was based, and which will form a starting point for future improvements of the model-game approach. </w:t>
      </w:r>
    </w:p>
    <w:p>
      <w:pPr>
        <w:pStyle w:val="Heading2"/>
        <w:numPr>
          <w:ilvl w:val="1"/>
          <w:numId w:val="2"/>
        </w:numPr>
        <w:ind w:left="0" w:right="0" w:hanging="0"/>
        <w:rPr/>
      </w:pPr>
      <w:r>
        <w:rPr/>
      </w:r>
      <w:bookmarkStart w:id="17" w:name="section"/>
      <w:bookmarkStart w:id="18" w:name="acknowledgements"/>
      <w:bookmarkStart w:id="19" w:name="section"/>
      <w:bookmarkStart w:id="20" w:name="acknowledgements"/>
      <w:bookmarkEnd w:id="19"/>
      <w:bookmarkEnd w:id="20"/>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4">
        <w:r>
          <w:rPr>
            <w:rStyle w:val="InternetLink"/>
          </w:rPr>
          <w:t>https://doi.org/10.1111/ddi.12054</w:t>
        </w:r>
      </w:hyperlink>
      <w:r>
        <w:rPr/>
        <w:t>.</w:t>
      </w:r>
    </w:p>
    <w:p>
      <w:pPr>
        <w:pStyle w:val="Bibliography"/>
        <w:rPr/>
      </w:pPr>
      <w:r>
        <w:rPr/>
        <w:t xml:space="preserve">Box, G. E. P. 1979. “Robustness in the Strategy of Scientific Model Building.” In, edited by ROBERT L. Launer and GRAHAM N. Wilkinson, 201–36. Academic Press. </w:t>
      </w:r>
      <w:hyperlink r:id="rId15">
        <w:r>
          <w:rPr>
            <w:rStyle w:val="InternetLink"/>
          </w:rPr>
          <w:t>https://doi.org/10.1016/B978-0-12-438150-6.50018-2</w:t>
        </w:r>
      </w:hyperlink>
      <w:r>
        <w:rPr/>
        <w:t>.</w:t>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6">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7">
        <w:r>
          <w:rPr>
            <w:rStyle w:val="InternetLink"/>
          </w:rPr>
          <w:t>https://doi.org/10.1073/pnas.1704949114</w:t>
        </w:r>
      </w:hyperlink>
      <w:r>
        <w:rPr/>
        <w:t>.</w:t>
      </w:r>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8">
        <w:r>
          <w:rPr>
            <w:rStyle w:val="InternetLink"/>
          </w:rPr>
          <w:t>https://doi.org/10.1111/tops.12267</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9">
        <w:r>
          <w:rPr>
            <w:rStyle w:val="InternetLink"/>
          </w:rPr>
          <w:t>https://doi.org/10.5751/ES-11552-250213</w:t>
        </w:r>
      </w:hyperlink>
      <w:r>
        <w:rPr/>
        <w:t>.</w:t>
      </w:r>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20">
        <w:r>
          <w:rPr>
            <w:rStyle w:val="InternetLink"/>
          </w:rPr>
          <w:t>https://doi.org/10.1111/2041-210X.13091</w:t>
        </w:r>
      </w:hyperlink>
      <w:r>
        <w:rPr/>
        <w:t>.</w:t>
      </w:r>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1">
        <w:r>
          <w:rPr>
            <w:rStyle w:val="InternetLink"/>
          </w:rPr>
          <w:t>https://doi.org/10.1111/cobi.13633</w:t>
        </w:r>
      </w:hyperlink>
      <w:r>
        <w:rPr/>
        <w:t>.</w:t>
      </w:r>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2">
        <w:r>
          <w:rPr>
            <w:rStyle w:val="InternetLink"/>
          </w:rPr>
          <w:t>https://doi.org/10.3389/fpsyg.2019.02846</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23">
        <w:r>
          <w:rPr>
            <w:rStyle w:val="InternetLink"/>
          </w:rPr>
          <w:t>https://doi.org/10.1126/science.1185802</w:t>
        </w:r>
      </w:hyperlink>
      <w:r>
        <w:rPr/>
        <w:t>.</w:t>
      </w:r>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4">
        <w:r>
          <w:rPr>
            <w:rStyle w:val="InternetLink"/>
          </w:rPr>
          <w:t>https://doi.org/10.14512/gaia.25.4.13</w:t>
        </w:r>
      </w:hyperlink>
      <w:r>
        <w:rPr/>
        <w:t>.</w:t>
      </w:r>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5">
        <w:r>
          <w:rPr>
            <w:rStyle w:val="InternetLink"/>
          </w:rPr>
          <w:t>https://doi.org/10.1016/j.ecolmodel.2006.04.023</w:t>
        </w:r>
      </w:hyperlink>
      <w:r>
        <w:rPr/>
        <w:t>.</w:t>
      </w:r>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26">
        <w:r>
          <w:rPr>
            <w:rStyle w:val="InternetLink"/>
          </w:rPr>
          <w:t>https://doi.org/10.1038/s41467-020-17785-2</w:t>
        </w:r>
      </w:hyperlink>
      <w:r>
        <w:rPr/>
        <w:t>.</w:t>
      </w:r>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27">
        <w:r>
          <w:rPr>
            <w:rStyle w:val="InternetLink"/>
          </w:rPr>
          <w:t>https://doi.org/10.1016/j.envsoft.2016.10.008</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28">
        <w:r>
          <w:rPr>
            <w:rStyle w:val="InternetLink"/>
          </w:rPr>
          <w:t>https://www.ipcc.ch/report/ar6/wg1/</w:t>
        </w:r>
      </w:hyperlink>
      <w:r>
        <w:rPr/>
        <w:t>.</w:t>
      </w:r>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29">
        <w:r>
          <w:rPr>
            <w:rStyle w:val="InternetLink"/>
          </w:rPr>
          <w:t>https://doi.org/10.1057/ejdr.2011.47</w:t>
        </w:r>
      </w:hyperlink>
      <w:r>
        <w:rPr/>
        <w:t>.</w:t>
      </w:r>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30">
        <w:r>
          <w:rPr>
            <w:rStyle w:val="InternetLink"/>
          </w:rPr>
          <w:t>https://doi.org/10.1073/pnas.1115898108</w:t>
        </w:r>
      </w:hyperlink>
      <w:r>
        <w:rPr/>
        <w:t>.</w:t>
      </w:r>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1">
        <w:r>
          <w:rPr>
            <w:rStyle w:val="InternetLink"/>
          </w:rPr>
          <w:t>https://doi.org/10.1007/s11077-016-9250-4</w:t>
        </w:r>
      </w:hyperlink>
      <w:r>
        <w:rPr/>
        <w:t>.</w:t>
      </w:r>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32">
        <w:r>
          <w:rPr>
            <w:rStyle w:val="InternetLink"/>
          </w:rPr>
          <w:t>https://doi.org/10.1257/jep.21.2.153</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33">
        <w:r>
          <w:rPr>
            <w:rStyle w:val="InternetLink"/>
          </w:rPr>
          <w:t>https://doi.org/10.1038/536143a</w:t>
        </w:r>
      </w:hyperlink>
      <w:r>
        <w:rPr/>
        <w:t>.</w:t>
      </w:r>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34">
        <w:r>
          <w:rPr>
            <w:rStyle w:val="InternetLink"/>
          </w:rPr>
          <w:t>https://doi.org/10.5751/ES-08416-210338</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35">
        <w:r>
          <w:rPr>
            <w:rStyle w:val="InternetLink"/>
          </w:rPr>
          <w:t>https://doi.org/10.1098/rstb.2011.0175</w:t>
        </w:r>
      </w:hyperlink>
      <w:r>
        <w:rPr/>
        <w:t>.</w:t>
      </w:r>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36">
        <w:r>
          <w:rPr>
            <w:rStyle w:val="InternetLink"/>
          </w:rPr>
          <w:t>https://doi.org/10.1016/j.ecolmodel.2020.109396</w:t>
        </w:r>
      </w:hyperlink>
      <w:r>
        <w:rPr/>
        <w:t>.</w:t>
      </w:r>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37">
        <w:r>
          <w:rPr>
            <w:rStyle w:val="InternetLink"/>
          </w:rPr>
          <w:t>https://doi.org/10.1111/1365-2664.12051</w:t>
        </w:r>
      </w:hyperlink>
      <w:r>
        <w:rPr/>
        <w:t>.</w:t>
      </w:r>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8">
        <w:r>
          <w:rPr>
            <w:rStyle w:val="InternetLink"/>
          </w:rPr>
          <w:t>https://doi.org/10.1038/s41562-020-0885-y</w:t>
        </w:r>
      </w:hyperlink>
      <w:r>
        <w:rPr/>
        <w:t>.</w:t>
      </w:r>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9">
        <w:r>
          <w:rPr>
            <w:rStyle w:val="InternetLink"/>
          </w:rPr>
          <w:t>https://doi.org/10.1002/pan3.10155</w:t>
        </w:r>
      </w:hyperlink>
      <w:r>
        <w:rPr/>
        <w:t>.</w:t>
      </w:r>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40">
        <w:r>
          <w:rPr>
            <w:rStyle w:val="InternetLink"/>
          </w:rPr>
          <w:t>https://doi.org/10.5751/ES-12306-260208</w:t>
        </w:r>
      </w:hyperlink>
      <w:r>
        <w:rPr/>
        <w:t>.</w:t>
      </w:r>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41">
        <w:r>
          <w:rPr>
            <w:rStyle w:val="InternetLink"/>
          </w:rPr>
          <w:t>https://doi.org/10.1016/j.tree.2018.03.005</w:t>
        </w:r>
      </w:hyperlink>
      <w:r>
        <w:rPr/>
        <w:t>.</w:t>
      </w:r>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42">
        <w:r>
          <w:rPr>
            <w:rStyle w:val="InternetLink"/>
          </w:rPr>
          <w:t>https://doi.org/10.1111/conl.12113</w:t>
        </w:r>
      </w:hyperlink>
      <w:r>
        <w:rPr/>
        <w:t>.</w:t>
      </w:r>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43">
        <w:r>
          <w:rPr>
            <w:rStyle w:val="InternetLink"/>
          </w:rPr>
          <w:t>https://doi.org/10.1111/j.1939-7445.2011.00108.x</w:t>
        </w:r>
      </w:hyperlink>
      <w:r>
        <w:rPr/>
        <w:t>.</w:t>
      </w:r>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44">
        <w:r>
          <w:rPr>
            <w:rStyle w:val="InternetLink"/>
          </w:rPr>
          <w:t>https://doi.org/10.1016/j.ecolmodel.2019.108784</w:t>
        </w:r>
      </w:hyperlink>
      <w:r>
        <w:rPr/>
        <w:t>.</w:t>
      </w:r>
    </w:p>
    <w:p>
      <w:pPr>
        <w:pStyle w:val="Bibliography"/>
        <w:rPr/>
      </w:pPr>
      <w:r>
        <w:rPr/>
        <w:t xml:space="preserve">Sipper, Moshe, and Jason H. Moore. 2020. “Gamorithm.” </w:t>
      </w:r>
      <w:r>
        <w:rPr>
          <w:i/>
          <w:iCs/>
        </w:rPr>
        <w:t>IEEE Transactions on Games</w:t>
      </w:r>
      <w:r>
        <w:rPr/>
        <w:t xml:space="preserve"> 12 (1): 115–18. </w:t>
      </w:r>
      <w:hyperlink r:id="rId45">
        <w:r>
          <w:rPr>
            <w:rStyle w:val="InternetLink"/>
          </w:rPr>
          <w:t>https://doi.org/10.1109/TG.2018.2867743</w:t>
        </w:r>
      </w:hyperlink>
      <w:r>
        <w:rPr/>
        <w:t>.</w:t>
      </w:r>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46">
        <w:r>
          <w:rPr>
            <w:rStyle w:val="InternetLink"/>
          </w:rPr>
          <w:t>https://doi.org/10.1038/nbt.4225</w:t>
        </w:r>
      </w:hyperlink>
      <w:r>
        <w:rPr/>
        <w:t>.</w:t>
      </w:r>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47">
        <w:r>
          <w:rPr>
            <w:rStyle w:val="InternetLink"/>
          </w:rPr>
          <w:t>https://doi.org/10.7717/peerj.4509</w:t>
        </w:r>
      </w:hyperlink>
      <w:r>
        <w:rPr/>
        <w:t>.</w:t>
      </w:r>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8">
        <w:r>
          <w:rPr>
            <w:rStyle w:val="InternetLink"/>
          </w:rPr>
          <w:t>https://doi.org/10.3389/fmars.2021.645408</w:t>
        </w:r>
      </w:hyperlink>
      <w:r>
        <w:rPr/>
        <w:t>.</w:t>
      </w:r>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9">
        <w:r>
          <w:rPr>
            <w:rStyle w:val="InternetLink"/>
          </w:rPr>
          <w:t>https://doi.org/10.5751/ES-08139-210139</w:t>
        </w:r>
      </w:hyperlink>
      <w:r>
        <w:rPr/>
        <w:t>.</w:t>
      </w:r>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50">
        <w:r>
          <w:rPr>
            <w:rStyle w:val="InternetLink"/>
          </w:rPr>
          <w:t>https://doi.org/10.1002/pan3.10207</w:t>
        </w:r>
      </w:hyperlink>
      <w:r>
        <w:rPr/>
        <w:t>.</w:t>
      </w:r>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51">
        <w:r>
          <w:rPr>
            <w:rStyle w:val="InternetLink"/>
          </w:rPr>
          <w:t>https://doi.org/10.1021/acs.est.6b05296</w:t>
        </w:r>
      </w:hyperlink>
      <w:r>
        <w:rPr/>
        <w:t>.</w:t>
      </w:r>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52">
        <w:r>
          <w:rPr>
            <w:rStyle w:val="InternetLink"/>
          </w:rPr>
          <w:t>https://doi.org/10.1016/j.envsoft.2017.09.012</w:t>
        </w:r>
      </w:hyperlink>
      <w:r>
        <w:rPr/>
        <w:t>.</w:t>
      </w:r>
    </w:p>
    <w:sectPr>
      <w:footerReference w:type="default" r:id="rId53"/>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ad Duthie" w:date="2021-09-08T21:03:59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really like the whole narrative here, and how you’ve made the logical case for games!</w:t>
      </w:r>
    </w:p>
  </w:comment>
  <w:comment w:id="1" w:author="Brad Duthie" w:date="2021-09-08T21:03:48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Number is weirdly off here.</w:t>
      </w:r>
    </w:p>
  </w:comment>
  <w:comment w:id="2" w:author="Brad Duthie" w:date="2021-09-08T21:07:10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like how bold this is – really hitting the perceived gap head on and not shying away from what the biggest critiques are likely to be!</w:t>
      </w:r>
    </w:p>
  </w:comment>
  <w:comment w:id="3" w:author="Brad Duthie" w:date="2021-09-08T21:08:48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I’m assuming?</w:t>
      </w:r>
    </w:p>
  </w:comment>
  <w:comment w:id="4" w:author="Brad Duthie" w:date="2021-09-08T21:09:23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Or maybe something slightly different?</w:t>
      </w:r>
    </w:p>
  </w:comment>
  <w:comment w:id="5" w:author="Brad Duthie" w:date="2021-09-08T21:10:49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Maybe flip the order of these, since presumably the key point is to suggest that the latter are actually as important as the former?</w:t>
      </w:r>
    </w:p>
  </w:comment>
  <w:comment w:id="6" w:author="Brad Duthie" w:date="2021-09-08T21:11:57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I’ll try to find some good citations for this – one might be that PNAS paper on a science of collective decision making, though I can’t remember offhand how much, if at all, social-ecological models were discussed.</w:t>
      </w:r>
    </w:p>
  </w:comment>
  <w:comment w:id="7" w:author="Brad Duthie" w:date="2021-09-08T21:14:01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Again, I really like the setup here – I’m obviously biased, but I think that the parallel between games and models is very well presented.</w:t>
      </w:r>
    </w:p>
  </w:comment>
  <w:comment w:id="8" w:author="Brad Duthie" w:date="2021-09-08T21:15:12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Maybe we could pull some papers from the references of the Conservation Biology opinion paper? I think I scraped together all that I could for that – though there might a few more in my FLF application (I can send this if you don’t have a recent copy).</w:t>
      </w:r>
    </w:p>
  </w:comment>
  <w:comment w:id="9" w:author="Brad Duthie" w:date="2021-09-08T21:16:21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Nice!</w:t>
      </w:r>
    </w:p>
  </w:comment>
  <w:comment w:id="10" w:author="Brad Duthie" w:date="2021-09-08T21:16:38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Maybe we should cite Kat Schier’s book here? </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Schrier, K. (2016). Knowledge games: How playing games can solve problems, create insight, and make change. John Hopkins University Press.</w:t>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 sentence here is consistent with it.</w:t>
      </w:r>
    </w:p>
  </w:comment>
  <w:comment w:id="11" w:author="Brad Duthie" w:date="2021-09-08T21:18:53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Maybe as ‘M X N cells’, or just ‘a rectangle of individual cells’, since GMSE allows for non-square landscapes of arbitrary size?</w:t>
      </w:r>
    </w:p>
  </w:comment>
  <w:comment w:id="12" w:author="Brad Duthie" w:date="2021-09-08T21:19:44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Throughout, farmers are added in parentheses and there is some mixed use of ‘agents’, ‘users’, and ‘farmers’. Might be good to just choose one for clarity, with a sentence explaining the concept of them as agents or users?</w:t>
      </w:r>
    </w:p>
  </w:comment>
  <w:comment w:id="13" w:author="Brad Duthie" w:date="2021-09-08T21:20:42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wonder if this introduction might be difficult for some readers to follow. Could instead introduce directly earlier that there are two types of agents in GMSE, managers and users?</w:t>
      </w:r>
    </w:p>
  </w:comment>
  <w:comment w:id="14" w:author="Brad Duthie" w:date="2021-09-08T21:22:02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I might just be missing something obvious here given the way that you’ve rearranged the submodels in gmse_apply, but would it be possible to make (b) equivalent to (a) in terms of the box orientation? That is, put the resource model in the upper left for both (or lower right)? Or maybe just explain why they are being placed in different positions in the legend? </w:t>
      </w:r>
    </w:p>
  </w:comment>
  <w:comment w:id="15" w:author="Brad Duthie" w:date="2021-09-08T21:26:18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Could cite the Hamblin paper here (don’t need to necessarily, but I tend to just because it’s really well written, as I recall).</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Hamblin, S. (2013). On the practical usage of genetic algorithms in ecology and evolution. Methods in Ecology and Evolution, 4(2), 184–194. https://doi.org/10.1111/2041-210X.12000</w:t>
      </w:r>
    </w:p>
  </w:comment>
  <w:comment w:id="16" w:author="Brad Duthie" w:date="2021-09-08T21:29:00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Would one of the ConFooBio games papers work as a reference here? E.g., where farmers express an interest in not seeing elephants or geese completely being removed from the landscape?</w:t>
      </w:r>
    </w:p>
  </w:comment>
  <w:comment w:id="17" w:author="Brad Duthie" w:date="2021-09-08T21:29:53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I’m not as sure what to suggest here. Maybe this can be reasonably assumed to be common knowledge?</w:t>
      </w:r>
    </w:p>
  </w:comment>
  <w:comment w:id="18" w:author="Brad Duthie" w:date="2021-09-08T21:31:32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 this open parentheses meant to be here? I can’t quite find the end.</w:t>
      </w:r>
    </w:p>
  </w:comment>
  <w:comment w:id="19" w:author="Brad Duthie" w:date="2021-09-08T21:31:57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Might just have to write the URL out for the manuscript? Or place in a footnote?</w:t>
      </w:r>
    </w:p>
  </w:comment>
  <w:comment w:id="20" w:author="Brad Duthie" w:date="2021-09-08T21:32:38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Here I started to feel like some of the technical details about the implementation could probably be moved to supporting information. I’m not sure if they’ll mean much to a reader who isn’t familiar with the GMSE software already, and it might be better to condense this into making the point that developing A&amp;F required some serious modification to the GMSE code to work properly.</w:t>
      </w:r>
    </w:p>
  </w:comment>
  <w:comment w:id="21" w:author="Brad Duthie" w:date="2021-09-08T21:34:53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Is this just to note the argument in the R function? If so, can probably omit.</w:t>
      </w:r>
    </w:p>
  </w:comment>
  <w:comment w:id="22" w:author="Brad Duthie" w:date="2021-09-08T21:40:11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think? Meant to be the game players?</w:t>
      </w:r>
    </w:p>
  </w:comment>
  <w:comment w:id="23" w:author="Brad Duthie" w:date="2021-09-08T21:43:53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Should this be S_t insetad?</w:t>
      </w:r>
    </w:p>
  </w:comment>
  <w:comment w:id="24" w:author="Jeroen Minderman" w:date="2021-08-26T16:09:45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Brad, help – I’m terrible at setting up equations… I think these represent what I mean but keen to hear what you think!</w:t>
      </w:r>
    </w:p>
  </w:comment>
  <w:comment w:id="25" w:author="Brad Duthie" w:date="2021-09-08T21:44:05Z" w:initials="BD">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Jeroen Minderman (26/08/2021, 16:09): "..."</w:t>
      </w:r>
    </w:p>
    <w:p>
      <w:r>
        <w:rPr>
          <w:rFonts w:ascii="Liberation Serif" w:hAnsi="Liberation Serif" w:eastAsia="DejaVu Sans" w:cs="DejaVu Sans"/>
          <w:sz w:val="20"/>
          <w:lang w:val="en-US" w:eastAsia="en-US" w:bidi="ar-SA"/>
        </w:rPr>
        <w:t>Happy to help restructure this! For A_t, am I correct in thinking that this should be the average population size across all time steps, standardised by the population size when t = 5? So if, e.g., the population stayed completely constant for the whole simulation, then A_t would equal (X / X) * 100? The bottom X being the population size at t = 5, and the top being the average population size from 6-25 (or 5-25)?</w:t>
      </w:r>
    </w:p>
  </w:comment>
  <w:comment w:id="26" w:author="Brad Duthie" w:date="2021-09-08T21:49:36Z" w:initials="BD">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Brad Duthie (08/09/2021, 21:44): "..."</w:t>
      </w:r>
    </w:p>
    <w:p>
      <w:r>
        <w:rPr>
          <w:rFonts w:ascii="Liberation Serif" w:hAnsi="Liberation Serif" w:eastAsia="DejaVu Sans" w:cs="DejaVu Sans"/>
          <w:sz w:val="20"/>
          <w:lang w:val="en-US" w:eastAsia="en-US" w:bidi="ar-SA"/>
        </w:rPr>
        <w:t>Ditto for the landscape yield. Should this just be the average total yield (as opposed to per cell or per farm yield?) over the entire landscape for each time step – then take the grand mean across all time steps?</w:t>
      </w:r>
    </w:p>
  </w:comment>
  <w:comment w:id="27" w:author="Jeroen Minderman" w:date="2021-08-26T16:10:53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Going in appendix</w:t>
      </w:r>
    </w:p>
  </w:comment>
  <w:comment w:id="28" w:author="Jeroen Minderman" w:date="2021-08-26T16:11:02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As above</w:t>
      </w:r>
    </w:p>
  </w:comment>
  <w:comment w:id="29" w:author="Jeroen Minderman" w:date="2021-08-26T16:11:07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As above</w:t>
      </w:r>
    </w:p>
  </w:comment>
  <w:comment w:id="30" w:author="Jeroen Minderman" w:date="2021-08-26T16:10:39Z" w:initials="J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I think I’ll put the remainder of this section in an Appendix</w:t>
      </w:r>
    </w:p>
  </w:comment>
  <w:comment w:id="31" w:author="Brad Duthie" w:date="2021-09-08T21:51:50Z" w:initials="BD">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en-US"/>
        </w:rPr>
        <w:t>Reply to Jeroen Minderman (26/08/2021, 16:10): "..."</w:t>
      </w:r>
    </w:p>
    <w:p>
      <w:r>
        <w:rPr>
          <w:rFonts w:ascii="Liberation Serif" w:hAnsi="Liberation Serif" w:eastAsia="DejaVu Sans" w:cs="DejaVu Sans"/>
          <w:sz w:val="20"/>
          <w:lang w:val="en-US" w:eastAsia="en-US" w:bidi="ar-SA"/>
        </w:rPr>
        <w:t>I agree! I read this initially with the margin of comments completely turned off. I was going to suggest that a lot of this detail could be moved to an appendix or supporting information.</w:t>
      </w:r>
    </w:p>
  </w:comment>
  <w:comment w:id="32" w:author="Brad Duthie" w:date="2021-09-08T21:52:48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Or error?</w:t>
      </w:r>
    </w:p>
  </w:comment>
  <w:comment w:id="33" w:author="Brad Duthie" w:date="2021-09-08T21:54:35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Just out of curiosity, does this include us, the authors? Or did you exclude us, ConFooBio folks, or based on some other criteria?</w:t>
      </w:r>
    </w:p>
  </w:comment>
  <w:comment w:id="34" w:author="Brad Duthie" w:date="2021-09-08T21:54:00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Whoa! Maybe it would be good to report the median too, since this surely is a huge outlier, I would assume?</w:t>
      </w:r>
    </w:p>
  </w:comment>
  <w:comment w:id="35" w:author="Brad Duthie" w:date="2021-09-08T21:55:32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Might be good to emphasise again around this point that this is really a proof of concept, and not meant to be interpreted yet as actual data, I assume?</w:t>
      </w:r>
    </w:p>
  </w:comment>
  <w:comment w:id="36" w:author="Brad Duthie" w:date="2021-09-08T21:56:15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is probably outside the scope here, but I’m totally curious. Did you run GMSE with the same parameters as the game players to see the extinction probability produced by the genetic algorithm? I could run some simulations, if you would be keen, even if it’s just for a fun parenthetical throwaway comment.</w:t>
      </w:r>
    </w:p>
  </w:comment>
  <w:comment w:id="37" w:author="Brad Duthie" w:date="2021-09-08T21:58:43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stopped short of writing ‘artificial intelligence’, but maybe?</w:t>
      </w:r>
    </w:p>
  </w:comment>
  <w:comment w:id="38" w:author="Brad Duthie" w:date="2021-09-08T22:00:33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Might be good – or direct to an SI with quotes?</w:t>
      </w:r>
    </w:p>
  </w:comment>
  <w:comment w:id="39" w:author="Brad Duthie" w:date="2021-09-08T22:01:01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is a really good point that I’ve never seen made quite so clearly – games as educational tools about models. I think that this should be emphasised as much as possible as a central takeaway of the paper.</w:t>
      </w:r>
    </w:p>
  </w:comment>
  <w:comment w:id="40" w:author="Brad Duthie" w:date="2021-09-08T22:02:20Z" w:initials="BD">
    <w:p>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I think that there is room here for a bit more on a bigger picture outlining the vision for games in social-ecological models. What would all of this look like in a best case scenario? Millions of people playing games to collectively address the major conservation and sustainability problems of the 21</w:t>
      </w:r>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sz w:val="20"/>
          <w:szCs w:val="24"/>
          <w:u w:val="none"/>
          <w:vertAlign w:val="superscript"/>
          <w:em w:val="none"/>
          <w:lang w:val="en-US" w:eastAsia="en-US" w:bidi="ar-SA"/>
        </w:rPr>
        <w:t>st</w:t>
      </w:r>
      <w:r>
        <w:rPr>
          <w:rFonts w:ascii="Cambria" w:hAnsi="Cambria" w:cs="" w:eastAsia="Cambria"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 xml:space="preserve"> century? A repository of decision-making data for integration in social-ecological models? I think this is the time to really think big and come down with the hammer.</w:t>
      </w:r>
    </w:p>
  </w:comment>
  <w:comment w:id="41" w:author="Brad Duthie" w:date="2021-09-08T22:06:57Z" w:initials="BD">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Really exciting paper! I have no idea where the best place to send it to would be, but it’s definitely important!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lineRule="auto" w:line="360" w:before="0" w:after="200"/>
        <w:rPr/>
      </w:pPr>
      <w:r>
        <w:rPr>
          <w:rStyle w:val="FootnoteCharacters"/>
        </w:rPr>
        <w:footnoteRef/>
      </w:r>
      <w:r>
        <w:rPr>
          <w:rStyle w:val="FootnoteCharacters"/>
        </w:rPr>
        <w:tab/>
      </w:r>
      <w:r>
        <w:rPr/>
        <w:t xml:space="preserve"> </w:t>
      </w:r>
      <w:r>
        <w:rPr/>
        <w:t>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lineRule="auto" w:line="360" w:before="0" w:after="200"/>
        <w:rPr/>
      </w:pPr>
      <w:r>
        <w:rPr>
          <w:rStyle w:val="FootnoteCharacters"/>
        </w:rPr>
        <w:footnoteRef/>
      </w:r>
      <w:r>
        <w:rPr>
          <w:rStyle w:val="FootnoteCharacters"/>
        </w:rPr>
        <w:tab/>
      </w:r>
      <w:r>
        <w:rPr/>
        <w:t xml:space="preserve"> </w:t>
      </w:r>
      <w:r>
        <w:rPr/>
        <w:t>A&amp;F currently focuses only on hunting animals, scaring animals or tending crops as available actions to farmers; this may be expanded in the future to other actions available in GMSE.</w:t>
      </w:r>
    </w:p>
  </w:footnote>
  <w:footnote w:id="4">
    <w:p>
      <w:pPr>
        <w:pStyle w:val="Footnote"/>
        <w:spacing w:lineRule="auto" w:line="360" w:before="0" w:after="200"/>
        <w:rPr/>
      </w:pPr>
      <w:r>
        <w:rPr>
          <w:rStyle w:val="FootnoteCharacters"/>
        </w:rPr>
        <w:footnoteRef/>
      </w:r>
      <w:r>
        <w:rPr>
          <w:rStyle w:val="FootnoteCharacters"/>
        </w:rPr>
        <w:tab/>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5">
    <w:p>
      <w:pPr>
        <w:pStyle w:val="Footnote"/>
        <w:spacing w:lineRule="auto" w:line="360" w:before="0" w:after="200"/>
        <w:rPr/>
      </w:pPr>
      <w:r>
        <w:rPr>
          <w:rStyle w:val="FootnoteCharacters"/>
        </w:rPr>
        <w:footnoteRef/>
      </w:r>
      <w:r>
        <w:rPr>
          <w:rStyle w:val="FootnoteCharacters"/>
        </w:rPr>
        <w:tab/>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480"/>
      </w:pPr>
      <w:rPr>
        <w:rFonts w:ascii="Symbol" w:hAnsi="Symbol" w:cs="Symbol" w:hint="default"/>
        <w:rFonts w:cs="Symbol"/>
      </w:rPr>
    </w:lvl>
    <w:lvl w:ilvl="1">
      <w:start w:val="0"/>
      <w:numFmt w:val="bullet"/>
      <w:lvlText w:val=""/>
      <w:lvlJc w:val="left"/>
      <w:pPr>
        <w:ind w:left="1440" w:hanging="480"/>
      </w:pPr>
      <w:rPr>
        <w:rFonts w:ascii="Symbol" w:hAnsi="Symbol" w:cs="Symbol" w:hint="default"/>
        <w:rFonts w:cs="Symbol"/>
      </w:rPr>
    </w:lvl>
    <w:lvl w:ilvl="2">
      <w:start w:val="0"/>
      <w:numFmt w:val="bullet"/>
      <w:lvlText w:val=""/>
      <w:lvlJc w:val="left"/>
      <w:pPr>
        <w:ind w:left="2160" w:hanging="480"/>
      </w:pPr>
      <w:rPr>
        <w:rFonts w:ascii="Symbol" w:hAnsi="Symbol" w:cs="Symbol" w:hint="default"/>
        <w:rFonts w:cs="Symbol"/>
      </w:rPr>
    </w:lvl>
    <w:lvl w:ilvl="3">
      <w:start w:val="0"/>
      <w:numFmt w:val="bullet"/>
      <w:lvlText w:val=""/>
      <w:lvlJc w:val="left"/>
      <w:pPr>
        <w:ind w:left="2880" w:hanging="480"/>
      </w:pPr>
      <w:rPr>
        <w:rFonts w:ascii="Symbol" w:hAnsi="Symbol" w:cs="Symbol" w:hint="default"/>
        <w:rFonts w:cs="Symbol"/>
      </w:rPr>
    </w:lvl>
    <w:lvl w:ilvl="4">
      <w:start w:val="0"/>
      <w:numFmt w:val="bullet"/>
      <w:lvlText w:val=""/>
      <w:lvlJc w:val="left"/>
      <w:pPr>
        <w:ind w:left="3600" w:hanging="480"/>
      </w:pPr>
      <w:rPr>
        <w:rFonts w:ascii="Symbol" w:hAnsi="Symbol" w:cs="Symbol" w:hint="default"/>
        <w:rFonts w:cs="Symbol"/>
      </w:rPr>
    </w:lvl>
    <w:lvl w:ilvl="5">
      <w:start w:val="0"/>
      <w:numFmt w:val="bullet"/>
      <w:lvlText w:val=""/>
      <w:lvlJc w:val="left"/>
      <w:pPr>
        <w:ind w:left="4320" w:hanging="480"/>
      </w:pPr>
      <w:rPr>
        <w:rFonts w:ascii="Symbol" w:hAnsi="Symbol" w:cs="Symbol" w:hint="default"/>
        <w:rFonts w:cs="Symbol"/>
      </w:rPr>
    </w:lvl>
    <w:lvl w:ilvl="6">
      <w:start w:val="0"/>
      <w:numFmt w:val="bullet"/>
      <w:lvlText w:val=""/>
      <w:lvlJc w:val="left"/>
      <w:pPr>
        <w:ind w:left="5040" w:hanging="480"/>
      </w:pPr>
      <w:rPr>
        <w:rFonts w:ascii="Symbol" w:hAnsi="Symbol" w:cs="Symbol" w:hint="default"/>
        <w:rFonts w:cs="Symbol"/>
      </w:rPr>
    </w:lvl>
    <w:lvl w:ilvl="7">
      <w:start w:val="0"/>
      <w:numFmt w:val="bullet"/>
      <w:lvlText w:val=""/>
      <w:lvlJc w:val="left"/>
      <w:pPr>
        <w:ind w:left="5760" w:hanging="480"/>
      </w:pPr>
      <w:rPr>
        <w:rFonts w:ascii="Symbol" w:hAnsi="Symbol" w:cs="Symbol" w:hint="default"/>
        <w:rFonts w:cs="Symbol"/>
      </w:rPr>
    </w:lvl>
    <w:lvl w:ilvl="8">
      <w:start w:val="0"/>
      <w:numFmt w:val="bullet"/>
      <w:lvlText w:val=""/>
      <w:lvlJc w:val="left"/>
      <w:pPr>
        <w:ind w:left="6480" w:hanging="480"/>
      </w:pPr>
      <w:rPr>
        <w:rFonts w:ascii="Symbol" w:hAnsi="Symbol" w:cs="Symbol" w:hint="default"/>
        <w:rFonts w:cs="Symbol"/>
      </w:rPr>
    </w:lvl>
  </w:abstractNum>
  <w:abstractNum w:abstractNumI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lvl w:ilvl="0">
      <w:start w:val="1"/>
      <w:numFmt w:val="bullet"/>
      <w:lvlText w:val=""/>
      <w:lvlJc w:val="left"/>
      <w:pPr>
        <w:ind w:left="720" w:hanging="480"/>
      </w:pPr>
      <w:rPr>
        <w:rFonts w:ascii="Symbol" w:hAnsi="Symbol" w:cs="Symbol" w:hint="default"/>
        <w:rFonts w:cs="Symbol"/>
      </w:rPr>
    </w:lvl>
    <w:lvl w:ilvl="1">
      <w:start w:val="0"/>
      <w:numFmt w:val="bullet"/>
      <w:lvlText w:val=""/>
      <w:lvlJc w:val="left"/>
      <w:pPr>
        <w:ind w:left="1440" w:hanging="480"/>
      </w:pPr>
      <w:rPr>
        <w:rFonts w:ascii="Symbol" w:hAnsi="Symbol" w:cs="Symbol" w:hint="default"/>
        <w:rFonts w:cs="Symbol"/>
      </w:rPr>
    </w:lvl>
    <w:lvl w:ilvl="2">
      <w:start w:val="0"/>
      <w:numFmt w:val="bullet"/>
      <w:lvlText w:val=""/>
      <w:lvlJc w:val="left"/>
      <w:pPr>
        <w:ind w:left="2160" w:hanging="480"/>
      </w:pPr>
      <w:rPr>
        <w:rFonts w:ascii="Symbol" w:hAnsi="Symbol" w:cs="Symbol" w:hint="default"/>
        <w:rFonts w:cs="Symbol"/>
      </w:rPr>
    </w:lvl>
    <w:lvl w:ilvl="3">
      <w:start w:val="0"/>
      <w:numFmt w:val="bullet"/>
      <w:lvlText w:val=""/>
      <w:lvlJc w:val="left"/>
      <w:pPr>
        <w:ind w:left="2880" w:hanging="480"/>
      </w:pPr>
      <w:rPr>
        <w:rFonts w:ascii="Symbol" w:hAnsi="Symbol" w:cs="Symbol" w:hint="default"/>
        <w:rFonts w:cs="Symbol"/>
      </w:rPr>
    </w:lvl>
    <w:lvl w:ilvl="4">
      <w:start w:val="0"/>
      <w:numFmt w:val="bullet"/>
      <w:lvlText w:val=""/>
      <w:lvlJc w:val="left"/>
      <w:pPr>
        <w:ind w:left="3600" w:hanging="480"/>
      </w:pPr>
      <w:rPr>
        <w:rFonts w:ascii="Symbol" w:hAnsi="Symbol" w:cs="Symbol" w:hint="default"/>
        <w:rFonts w:cs="Symbol"/>
      </w:rPr>
    </w:lvl>
    <w:lvl w:ilvl="5">
      <w:start w:val="0"/>
      <w:numFmt w:val="bullet"/>
      <w:lvlText w:val=""/>
      <w:lvlJc w:val="left"/>
      <w:pPr>
        <w:ind w:left="4320" w:hanging="480"/>
      </w:pPr>
      <w:rPr>
        <w:rFonts w:ascii="Symbol" w:hAnsi="Symbol" w:cs="Symbol" w:hint="default"/>
        <w:rFonts w:cs="Symbol"/>
      </w:rPr>
    </w:lvl>
    <w:lvl w:ilvl="6">
      <w:start w:val="0"/>
      <w:numFmt w:val="bullet"/>
      <w:lvlText w:val=""/>
      <w:lvlJc w:val="left"/>
      <w:pPr>
        <w:ind w:left="5040" w:hanging="480"/>
      </w:pPr>
      <w:rPr>
        <w:rFonts w:ascii="Symbol" w:hAnsi="Symbol" w:cs="Symbol" w:hint="default"/>
        <w:rFonts w:cs="Symbol"/>
      </w:rPr>
    </w:lvl>
    <w:lvl w:ilvl="7">
      <w:start w:val="0"/>
      <w:numFmt w:val="bullet"/>
      <w:lvlText w:val=""/>
      <w:lvlJc w:val="left"/>
      <w:pPr>
        <w:ind w:left="5760" w:hanging="480"/>
      </w:pPr>
      <w:rPr>
        <w:rFonts w:ascii="Symbol" w:hAnsi="Symbol" w:cs="Symbol" w:hint="default"/>
        <w:rFonts w:cs="Symbol"/>
      </w:rPr>
    </w:lvl>
    <w:lvl w:ilvl="8">
      <w:start w:val="0"/>
      <w:numFmt w:val="bullet"/>
      <w:lvlText w:val=""/>
      <w:lvlJc w:val="left"/>
      <w:pPr>
        <w:ind w:left="6480" w:hanging="480"/>
      </w:pPr>
      <w:rPr>
        <w:rFonts w:ascii="Symbol" w:hAnsi="Symbol" w:cs="Symbol" w:hint="default"/>
        <w:rFonts w:cs="Symbol"/>
      </w:rPr>
    </w:lvl>
  </w:abstractNum>
  <w:abstractNum w:abstractNumId="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trackRevisions/>
  <w:embedSystemFonts/>
  <w:defaultTabStop w:val="720"/>
  <w:autoHyphenation w:val="fals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image" Target="media/image1.jpeg"/><Relationship Id="rId4" Type="http://schemas.openxmlformats.org/officeDocument/2006/relationships/hyperlink" Target="https://github.com/ConFooBio/gmse/tree/man_control" TargetMode="External"/><Relationship Id="rId5" Type="http://schemas.openxmlformats.org/officeDocument/2006/relationships/hyperlink" Target="./%5B%60https://github.com/ConFooBio/gmse/blob/0e8aab2fb325421915a7c3615820812e45f42a74/R/gmse_apply_control.R#L368`%5D(https://github.com/ConFooBio/gmse/blob/0e8aab2fb325421915a7c3615820812e45f42a74/R/gmse_apply_control.R%23L368)" TargetMode="External"/><Relationship Id="rId6" Type="http://schemas.openxmlformats.org/officeDocument/2006/relationships/hyperlink" Target="https://CRAN.R-project.org/package=shiny" TargetMode="External"/><Relationship Id="rId7" Type="http://schemas.openxmlformats.org/officeDocument/2006/relationships/hyperlink" Target="https://CRAN.R-project.org/package=shinyjs" TargetMode="External"/><Relationship Id="rId8" Type="http://schemas.openxmlformats.org/officeDocument/2006/relationships/hyperlink" Target="https://CRAN.R-project.org/package=shinyBS" TargetMode="External"/><Relationship Id="rId9" Type="http://schemas.openxmlformats.org/officeDocument/2006/relationships/hyperlink" Target="https://CRAN.R-project.org/package=waiter"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oi.org/10.1111/ddi.12054" TargetMode="External"/><Relationship Id="rId15" Type="http://schemas.openxmlformats.org/officeDocument/2006/relationships/hyperlink" Target="https://doi.org/10.1016/B978-0-12-438150-6.50018-2" TargetMode="External"/><Relationship Id="rId16" Type="http://schemas.openxmlformats.org/officeDocument/2006/relationships/hyperlink" Target="https://doi.org/10.1126/sciadv.1400253" TargetMode="External"/><Relationship Id="rId17" Type="http://schemas.openxmlformats.org/officeDocument/2006/relationships/hyperlink" Target="https://doi.org/10.1073/pnas.1704949114" TargetMode="External"/><Relationship Id="rId18" Type="http://schemas.openxmlformats.org/officeDocument/2006/relationships/hyperlink" Target="https://doi.org/10.1111/tops.12267" TargetMode="External"/><Relationship Id="rId19" Type="http://schemas.openxmlformats.org/officeDocument/2006/relationships/hyperlink" Target="https://doi.org/10.5751/ES-11552-250213" TargetMode="External"/><Relationship Id="rId20" Type="http://schemas.openxmlformats.org/officeDocument/2006/relationships/hyperlink" Target="https://doi.org/10.1111/2041-210X.13091" TargetMode="External"/><Relationship Id="rId21" Type="http://schemas.openxmlformats.org/officeDocument/2006/relationships/hyperlink" Target="https://doi.org/10.1111/cobi.13633" TargetMode="External"/><Relationship Id="rId22" Type="http://schemas.openxmlformats.org/officeDocument/2006/relationships/hyperlink" Target="https://doi.org/10.3389/fpsyg.2019.02846" TargetMode="External"/><Relationship Id="rId23" Type="http://schemas.openxmlformats.org/officeDocument/2006/relationships/hyperlink" Target="https://doi.org/10.1126/science.1185802" TargetMode="External"/><Relationship Id="rId24" Type="http://schemas.openxmlformats.org/officeDocument/2006/relationships/hyperlink" Target="https://doi.org/10.14512/gaia.25.4.13" TargetMode="External"/><Relationship Id="rId25" Type="http://schemas.openxmlformats.org/officeDocument/2006/relationships/hyperlink" Target="https://doi.org/10.1016/j.ecolmodel.2006.04.023" TargetMode="External"/><Relationship Id="rId26" Type="http://schemas.openxmlformats.org/officeDocument/2006/relationships/hyperlink" Target="https://doi.org/10.1038/s41467-020-17785-2" TargetMode="External"/><Relationship Id="rId27" Type="http://schemas.openxmlformats.org/officeDocument/2006/relationships/hyperlink" Target="https://doi.org/10.1016/j.envsoft.2016.10.008" TargetMode="External"/><Relationship Id="rId28" Type="http://schemas.openxmlformats.org/officeDocument/2006/relationships/hyperlink" Target="https://www.ipcc.ch/report/ar6/wg1/" TargetMode="External"/><Relationship Id="rId29" Type="http://schemas.openxmlformats.org/officeDocument/2006/relationships/hyperlink" Target="https://doi.org/10.1057/ejdr.2011.47" TargetMode="External"/><Relationship Id="rId30" Type="http://schemas.openxmlformats.org/officeDocument/2006/relationships/hyperlink" Target="https://doi.org/10.1073/pnas.1115898108" TargetMode="External"/><Relationship Id="rId31" Type="http://schemas.openxmlformats.org/officeDocument/2006/relationships/hyperlink" Target="https://doi.org/10.1007/s11077-016-9250-4" TargetMode="External"/><Relationship Id="rId32" Type="http://schemas.openxmlformats.org/officeDocument/2006/relationships/hyperlink" Target="https://doi.org/10.1257/jep.21.2.153" TargetMode="External"/><Relationship Id="rId33" Type="http://schemas.openxmlformats.org/officeDocument/2006/relationships/hyperlink" Target="https://doi.org/10.1038/536143a" TargetMode="External"/><Relationship Id="rId34" Type="http://schemas.openxmlformats.org/officeDocument/2006/relationships/hyperlink" Target="https://doi.org/10.5751/ES-08416-210338" TargetMode="External"/><Relationship Id="rId35" Type="http://schemas.openxmlformats.org/officeDocument/2006/relationships/hyperlink" Target="https://doi.org/10.1098/rstb.2011.0175" TargetMode="External"/><Relationship Id="rId36" Type="http://schemas.openxmlformats.org/officeDocument/2006/relationships/hyperlink" Target="https://doi.org/10.1016/j.ecolmodel.2020.109396" TargetMode="External"/><Relationship Id="rId37" Type="http://schemas.openxmlformats.org/officeDocument/2006/relationships/hyperlink" Target="https://doi.org/10.1111/1365-2664.12051" TargetMode="External"/><Relationship Id="rId38" Type="http://schemas.openxmlformats.org/officeDocument/2006/relationships/hyperlink" Target="https://doi.org/10.1038/s41562-020-0885-y" TargetMode="External"/><Relationship Id="rId39" Type="http://schemas.openxmlformats.org/officeDocument/2006/relationships/hyperlink" Target="https://doi.org/10.1002/pan3.10155" TargetMode="External"/><Relationship Id="rId40" Type="http://schemas.openxmlformats.org/officeDocument/2006/relationships/hyperlink" Target="https://doi.org/10.5751/ES-12306-260208" TargetMode="External"/><Relationship Id="rId41" Type="http://schemas.openxmlformats.org/officeDocument/2006/relationships/hyperlink" Target="https://doi.org/10.1016/j.tree.2018.03.005" TargetMode="External"/><Relationship Id="rId42" Type="http://schemas.openxmlformats.org/officeDocument/2006/relationships/hyperlink" Target="https://doi.org/10.1111/conl.12113" TargetMode="External"/><Relationship Id="rId43" Type="http://schemas.openxmlformats.org/officeDocument/2006/relationships/hyperlink" Target="https://doi.org/10.1111/j.1939-7445.2011.00108.x" TargetMode="External"/><Relationship Id="rId44" Type="http://schemas.openxmlformats.org/officeDocument/2006/relationships/hyperlink" Target="https://doi.org/10.1016/j.ecolmodel.2019.108784" TargetMode="External"/><Relationship Id="rId45" Type="http://schemas.openxmlformats.org/officeDocument/2006/relationships/hyperlink" Target="https://doi.org/10.1109/TG.2018.2867743" TargetMode="External"/><Relationship Id="rId46" Type="http://schemas.openxmlformats.org/officeDocument/2006/relationships/hyperlink" Target="https://doi.org/10.1038/nbt.4225" TargetMode="External"/><Relationship Id="rId47" Type="http://schemas.openxmlformats.org/officeDocument/2006/relationships/hyperlink" Target="https://doi.org/10.7717/peerj.4509" TargetMode="External"/><Relationship Id="rId48" Type="http://schemas.openxmlformats.org/officeDocument/2006/relationships/hyperlink" Target="https://doi.org/10.3389/fmars.2021.645408" TargetMode="External"/><Relationship Id="rId49" Type="http://schemas.openxmlformats.org/officeDocument/2006/relationships/hyperlink" Target="https://doi.org/10.5751/ES-08139-210139" TargetMode="External"/><Relationship Id="rId50" Type="http://schemas.openxmlformats.org/officeDocument/2006/relationships/hyperlink" Target="https://doi.org/10.1002/pan3.10207" TargetMode="External"/><Relationship Id="rId51" Type="http://schemas.openxmlformats.org/officeDocument/2006/relationships/hyperlink" Target="https://doi.org/10.1021/acs.est.6b05296" TargetMode="External"/><Relationship Id="rId52" Type="http://schemas.openxmlformats.org/officeDocument/2006/relationships/hyperlink" Target="https://doi.org/10.1016/j.envsoft.2017.09.012" TargetMode="External"/><Relationship Id="rId53" Type="http://schemas.openxmlformats.org/officeDocument/2006/relationships/footer" Target="footer1.xml"/><Relationship Id="rId54" Type="http://schemas.openxmlformats.org/officeDocument/2006/relationships/footnotes" Target="footnotes.xml"/><Relationship Id="rId55" Type="http://schemas.openxmlformats.org/officeDocument/2006/relationships/comments" Target="comments.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Application>LibreOffice/6.0.7.3$Linux_X86_64 LibreOffice_project/00m0$Build-3</Application>
  <Pages>29</Pages>
  <Words>8461</Words>
  <Characters>47741</Characters>
  <CharactersWithSpaces>56029</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2021-08-26T15:09:33Z</dcterms:created>
  <dc:creator/>
  <dc:description/>
  <dc:language>en-GB</dc:language>
  <cp:lastModifiedBy>Brad Duthie</cp:lastModifiedBy>
  <dcterms:modified xsi:type="dcterms:W3CDTF">2021-09-08T22:07:42Z</dcterms:modified>
  <cp:revision>24</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